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A2556" w:rsidP="1E2C870D" w:rsidRDefault="00F878BA" w14:paraId="5252B658" w14:textId="77777777" w14:noSpellErr="1">
      <w:pPr>
        <w:pStyle w:val="Heading1"/>
        <w:spacing w:before="74"/>
        <w:ind w:left="2959" w:right="2957" w:firstLine="720"/>
        <w:jc w:val="center"/>
        <w:pPrChange w:author="Author">
          <w:pPr>
            <w:pStyle w:val="Heading1"/>
            <w:spacing w:before="74"/>
            <w:ind w:left="2959" w:right="2957"/>
            <w:jc w:val="center"/>
          </w:pPr>
        </w:pPrChange>
      </w:pPr>
      <w:r w:rsidR="00F878BA">
        <w:rPr/>
        <w:t>MUTUAL</w:t>
      </w:r>
      <w:r w:rsidR="00F878BA">
        <w:rPr>
          <w:spacing w:val="-11"/>
        </w:rPr>
        <w:t xml:space="preserve"> </w:t>
      </w:r>
      <w:r w:rsidR="00F878BA">
        <w:rPr/>
        <w:t>NON-DISCLOSURE</w:t>
      </w:r>
      <w:r w:rsidR="00F878BA">
        <w:rPr>
          <w:spacing w:val="-10"/>
        </w:rPr>
        <w:t xml:space="preserve"> </w:t>
      </w:r>
      <w:r w:rsidR="00F878BA">
        <w:rPr>
          <w:spacing w:val="-2"/>
        </w:rPr>
        <w:t>AGREEMENT</w:t>
      </w:r>
    </w:p>
    <w:p w:rsidR="007A2556" w:rsidRDefault="007A2556" w14:paraId="5252B659" w14:textId="77777777">
      <w:pPr>
        <w:pStyle w:val="BodyText"/>
        <w:spacing w:before="1"/>
        <w:rPr>
          <w:b/>
        </w:rPr>
      </w:pPr>
    </w:p>
    <w:p w:rsidR="007A2556" w:rsidRDefault="00F878BA" w14:paraId="5252B65A" w14:textId="7EEA7AF0">
      <w:pPr>
        <w:ind w:left="602" w:right="164"/>
      </w:pPr>
      <w:r>
        <w:t xml:space="preserve">This </w:t>
      </w:r>
      <w:r>
        <w:rPr>
          <w:b/>
        </w:rPr>
        <w:t xml:space="preserve">MUTUAL NON-DISCLOSURE </w:t>
      </w:r>
      <w:r>
        <w:t xml:space="preserve">AGREEMENT is made and entered into as of date of the last signature below, between </w:t>
      </w:r>
      <w:r>
        <w:rPr>
          <w:b/>
        </w:rPr>
        <w:t>Karyopharm Therapeutics Inc.</w:t>
      </w:r>
      <w:r>
        <w:t>, a Delaware corporation, with offices located at 85</w:t>
      </w:r>
      <w:r>
        <w:rPr>
          <w:spacing w:val="-2"/>
        </w:rPr>
        <w:t xml:space="preserve"> </w:t>
      </w:r>
      <w:r>
        <w:t>Wells</w:t>
      </w:r>
      <w:r>
        <w:rPr>
          <w:spacing w:val="-2"/>
        </w:rPr>
        <w:t xml:space="preserve"> </w:t>
      </w:r>
      <w:r>
        <w:t>Avenue,</w:t>
      </w:r>
      <w:r>
        <w:rPr>
          <w:spacing w:val="-2"/>
        </w:rPr>
        <w:t xml:space="preserve"> </w:t>
      </w:r>
      <w:r>
        <w:t>Newton,</w:t>
      </w:r>
      <w:r>
        <w:rPr>
          <w:spacing w:val="-5"/>
        </w:rPr>
        <w:t xml:space="preserve"> </w:t>
      </w:r>
      <w:r>
        <w:t>MA</w:t>
      </w:r>
      <w:r>
        <w:rPr>
          <w:spacing w:val="-2"/>
        </w:rPr>
        <w:t xml:space="preserve"> </w:t>
      </w:r>
      <w:r>
        <w:t>02459</w:t>
      </w:r>
      <w:r>
        <w:rPr>
          <w:spacing w:val="-5"/>
        </w:rPr>
        <w:t xml:space="preserve"> </w:t>
      </w:r>
      <w:r>
        <w:t>(“Karyopharm”)</w:t>
      </w:r>
      <w:r>
        <w:rPr>
          <w:spacing w:val="-1"/>
        </w:rPr>
        <w:t xml:space="preserve"> </w:t>
      </w:r>
      <w:r>
        <w:t>and</w:t>
      </w:r>
      <w:r>
        <w:rPr>
          <w:spacing w:val="-2"/>
        </w:rPr>
        <w:t xml:space="preserve"> </w:t>
      </w:r>
      <w:r>
        <w:rPr>
          <w:b/>
          <w:color w:val="2C2D2E"/>
          <w:shd w:val="clear" w:color="auto" w:fill="F8F8F8"/>
        </w:rPr>
        <w:t>The</w:t>
      </w:r>
      <w:r>
        <w:rPr>
          <w:b/>
          <w:color w:val="2C2D2E"/>
          <w:spacing w:val="-5"/>
          <w:shd w:val="clear" w:color="auto" w:fill="F8F8F8"/>
        </w:rPr>
        <w:t xml:space="preserve"> </w:t>
      </w:r>
      <w:r>
        <w:rPr>
          <w:b/>
          <w:color w:val="2C2D2E"/>
          <w:shd w:val="clear" w:color="auto" w:fill="F8F8F8"/>
        </w:rPr>
        <w:t>Regents</w:t>
      </w:r>
      <w:r>
        <w:rPr>
          <w:b/>
          <w:color w:val="2C2D2E"/>
          <w:spacing w:val="-2"/>
          <w:shd w:val="clear" w:color="auto" w:fill="F8F8F8"/>
        </w:rPr>
        <w:t xml:space="preserve"> </w:t>
      </w:r>
      <w:r>
        <w:rPr>
          <w:b/>
          <w:color w:val="2C2D2E"/>
          <w:shd w:val="clear" w:color="auto" w:fill="F8F8F8"/>
        </w:rPr>
        <w:t>of</w:t>
      </w:r>
      <w:r>
        <w:rPr>
          <w:b/>
          <w:color w:val="2C2D2E"/>
          <w:spacing w:val="-2"/>
          <w:shd w:val="clear" w:color="auto" w:fill="F8F8F8"/>
        </w:rPr>
        <w:t xml:space="preserve"> </w:t>
      </w:r>
      <w:r>
        <w:rPr>
          <w:b/>
          <w:color w:val="2C2D2E"/>
          <w:shd w:val="clear" w:color="auto" w:fill="F8F8F8"/>
        </w:rPr>
        <w:t>the</w:t>
      </w:r>
      <w:r>
        <w:rPr>
          <w:b/>
          <w:color w:val="2C2D2E"/>
          <w:spacing w:val="-4"/>
          <w:shd w:val="clear" w:color="auto" w:fill="F8F8F8"/>
        </w:rPr>
        <w:t xml:space="preserve"> </w:t>
      </w:r>
      <w:r>
        <w:rPr>
          <w:b/>
          <w:color w:val="2C2D2E"/>
          <w:shd w:val="clear" w:color="auto" w:fill="F8F8F8"/>
        </w:rPr>
        <w:t>University</w:t>
      </w:r>
      <w:r>
        <w:rPr>
          <w:b/>
          <w:color w:val="2C2D2E"/>
          <w:spacing w:val="-2"/>
          <w:shd w:val="clear" w:color="auto" w:fill="F8F8F8"/>
        </w:rPr>
        <w:t xml:space="preserve"> </w:t>
      </w:r>
      <w:r>
        <w:rPr>
          <w:b/>
          <w:color w:val="2C2D2E"/>
          <w:shd w:val="clear" w:color="auto" w:fill="F8F8F8"/>
        </w:rPr>
        <w:t>of</w:t>
      </w:r>
      <w:r>
        <w:rPr>
          <w:b/>
          <w:color w:val="2C2D2E"/>
          <w:spacing w:val="-2"/>
          <w:shd w:val="clear" w:color="auto" w:fill="F8F8F8"/>
        </w:rPr>
        <w:t xml:space="preserve"> </w:t>
      </w:r>
      <w:r>
        <w:rPr>
          <w:b/>
          <w:color w:val="2C2D2E"/>
          <w:shd w:val="clear" w:color="auto" w:fill="F8F8F8"/>
        </w:rPr>
        <w:t>California</w:t>
      </w:r>
      <w:r>
        <w:rPr>
          <w:b/>
          <w:color w:val="2C2D2E"/>
          <w:spacing w:val="-2"/>
          <w:shd w:val="clear" w:color="auto" w:fill="F8F8F8"/>
        </w:rPr>
        <w:t xml:space="preserve"> </w:t>
      </w:r>
      <w:r>
        <w:rPr>
          <w:b/>
          <w:color w:val="2C2D2E"/>
          <w:shd w:val="clear" w:color="auto" w:fill="F8F8F8"/>
        </w:rPr>
        <w:t>on</w:t>
      </w:r>
      <w:r>
        <w:rPr>
          <w:b/>
          <w:color w:val="2C2D2E"/>
        </w:rPr>
        <w:t xml:space="preserve"> </w:t>
      </w:r>
      <w:r>
        <w:rPr>
          <w:b/>
          <w:color w:val="2C2D2E"/>
          <w:shd w:val="clear" w:color="auto" w:fill="F8F8F8"/>
        </w:rPr>
        <w:t xml:space="preserve">behalf of its San Diego Campus </w:t>
      </w:r>
      <w:r>
        <w:rPr>
          <w:color w:val="000000"/>
        </w:rPr>
        <w:t>with an address of 9500 Gilman Drive</w:t>
      </w:r>
      <w:ins w:author="Author" w:id="0">
        <w:r w:rsidR="0009243B">
          <w:rPr>
            <w:color w:val="000000"/>
          </w:rPr>
          <w:t xml:space="preserve"> MC 0934</w:t>
        </w:r>
      </w:ins>
      <w:r>
        <w:rPr>
          <w:color w:val="000000"/>
        </w:rPr>
        <w:t>, La Jolla, CA 92093</w:t>
      </w:r>
      <w:ins w:author="Author" w:id="1">
        <w:r w:rsidR="0009243B">
          <w:rPr>
            <w:color w:val="000000"/>
          </w:rPr>
          <w:t>-0934</w:t>
        </w:r>
      </w:ins>
      <w:r>
        <w:rPr>
          <w:color w:val="000000"/>
        </w:rPr>
        <w:t xml:space="preserve"> (“</w:t>
      </w:r>
      <w:ins w:author="Author" w:id="2">
        <w:r w:rsidR="005A4C17">
          <w:rPr>
            <w:color w:val="000000"/>
          </w:rPr>
          <w:t xml:space="preserve">UCSD </w:t>
        </w:r>
      </w:ins>
      <w:del w:author="Author" w:id="3">
        <w:r w:rsidDel="005A4C17">
          <w:rPr>
            <w:color w:val="000000"/>
          </w:rPr>
          <w:delText>Company</w:delText>
        </w:r>
      </w:del>
      <w:r>
        <w:rPr>
          <w:color w:val="000000"/>
        </w:rPr>
        <w:t>”). (Karyopharm and Company may be referred to, collectively, in this Agreement as the “</w:t>
      </w:r>
      <w:r>
        <w:rPr>
          <w:color w:val="000000"/>
          <w:u w:val="single"/>
        </w:rPr>
        <w:t>Parties</w:t>
      </w:r>
      <w:r>
        <w:rPr>
          <w:color w:val="000000"/>
        </w:rPr>
        <w:t>”, and, individually, as a “</w:t>
      </w:r>
      <w:r>
        <w:rPr>
          <w:color w:val="000000"/>
          <w:u w:val="single"/>
        </w:rPr>
        <w:t>Party</w:t>
      </w:r>
      <w:r>
        <w:rPr>
          <w:color w:val="000000"/>
        </w:rPr>
        <w:t>”).</w:t>
      </w:r>
    </w:p>
    <w:p w:rsidR="007A2556" w:rsidRDefault="007A2556" w14:paraId="5252B65B" w14:textId="77777777">
      <w:pPr>
        <w:pStyle w:val="BodyText"/>
        <w:spacing w:before="1"/>
        <w:rPr>
          <w:sz w:val="14"/>
        </w:rPr>
      </w:pPr>
    </w:p>
    <w:p w:rsidR="007A2556" w:rsidRDefault="00F878BA" w14:paraId="5252B65C" w14:textId="56EC5F20">
      <w:pPr>
        <w:pStyle w:val="ListParagraph"/>
        <w:numPr>
          <w:ilvl w:val="0"/>
          <w:numId w:val="1"/>
        </w:numPr>
        <w:tabs>
          <w:tab w:val="left" w:pos="828"/>
        </w:tabs>
        <w:spacing w:before="91"/>
        <w:ind w:right="211"/>
      </w:pPr>
      <w:r>
        <w:rPr>
          <w:b/>
          <w:u w:val="single"/>
        </w:rPr>
        <w:t>Purpose.</w:t>
      </w:r>
      <w:r>
        <w:rPr>
          <w:b/>
          <w:spacing w:val="40"/>
        </w:rPr>
        <w:t xml:space="preserve"> </w:t>
      </w:r>
      <w:proofErr w:type="spellStart"/>
      <w:r>
        <w:t>Karyopharm</w:t>
      </w:r>
      <w:proofErr w:type="spellEnd"/>
      <w:r>
        <w:t xml:space="preserve"> and </w:t>
      </w:r>
      <w:ins w:author="Author" w:id="4">
        <w:r w:rsidR="005A4C17">
          <w:t xml:space="preserve">UCSD </w:t>
        </w:r>
      </w:ins>
      <w:del w:author="Author" w:id="5">
        <w:r w:rsidDel="005A4C17">
          <w:delText xml:space="preserve">Company </w:delText>
        </w:r>
      </w:del>
      <w:r>
        <w:t xml:space="preserve">wish to discuss </w:t>
      </w:r>
      <w:del w:author="Author" w:id="6">
        <w:r w:rsidDel="00CC6BAA">
          <w:delText>a possible business, research, or other relationship pertaining</w:delText>
        </w:r>
        <w:r w:rsidDel="00CC6BAA">
          <w:rPr>
            <w:spacing w:val="-5"/>
          </w:rPr>
          <w:delText xml:space="preserve"> </w:delText>
        </w:r>
        <w:r w:rsidDel="00CC6BAA">
          <w:delText>to</w:delText>
        </w:r>
        <w:r w:rsidDel="00CC6BAA">
          <w:rPr>
            <w:spacing w:val="-5"/>
          </w:rPr>
          <w:delText xml:space="preserve"> </w:delText>
        </w:r>
        <w:r w:rsidDel="00CC6BAA">
          <w:delText>a</w:delText>
        </w:r>
        <w:r w:rsidDel="00CC6BAA">
          <w:rPr>
            <w:spacing w:val="-1"/>
          </w:rPr>
          <w:delText xml:space="preserve"> </w:delText>
        </w:r>
        <w:r w:rsidDel="00CC6BAA">
          <w:delText>specific</w:delText>
        </w:r>
        <w:r w:rsidDel="00CC6BAA">
          <w:rPr>
            <w:spacing w:val="-2"/>
          </w:rPr>
          <w:delText xml:space="preserve"> </w:delText>
        </w:r>
        <w:r w:rsidDel="00CC6BAA">
          <w:delText>project or</w:delText>
        </w:r>
        <w:r w:rsidDel="00CC6BAA">
          <w:rPr>
            <w:spacing w:val="-2"/>
          </w:rPr>
          <w:delText xml:space="preserve"> </w:delText>
        </w:r>
        <w:r w:rsidDel="00CC6BAA">
          <w:delText>other</w:delText>
        </w:r>
        <w:r w:rsidDel="00CC6BAA">
          <w:rPr>
            <w:spacing w:val="-2"/>
          </w:rPr>
          <w:delText xml:space="preserve"> </w:delText>
        </w:r>
      </w:del>
      <w:r>
        <w:t>activities</w:t>
      </w:r>
      <w:r>
        <w:rPr>
          <w:spacing w:val="-1"/>
        </w:rPr>
        <w:t xml:space="preserve"> </w:t>
      </w:r>
      <w:r>
        <w:t>between</w:t>
      </w:r>
      <w:r>
        <w:rPr>
          <w:spacing w:val="-2"/>
        </w:rPr>
        <w:t xml:space="preserve"> </w:t>
      </w:r>
      <w:r>
        <w:t>the</w:t>
      </w:r>
      <w:r>
        <w:rPr>
          <w:spacing w:val="-2"/>
        </w:rPr>
        <w:t xml:space="preserve"> </w:t>
      </w:r>
      <w:r>
        <w:t>Parties</w:t>
      </w:r>
      <w:r>
        <w:rPr>
          <w:spacing w:val="-4"/>
        </w:rPr>
        <w:t xml:space="preserve"> </w:t>
      </w:r>
      <w:r>
        <w:t>related</w:t>
      </w:r>
      <w:r>
        <w:rPr>
          <w:spacing w:val="-2"/>
        </w:rPr>
        <w:t xml:space="preserve"> </w:t>
      </w:r>
      <w:r>
        <w:t>to sharing</w:t>
      </w:r>
      <w:r>
        <w:rPr>
          <w:spacing w:val="-5"/>
        </w:rPr>
        <w:t xml:space="preserve"> </w:t>
      </w:r>
      <w:r>
        <w:t>preclinical</w:t>
      </w:r>
      <w:r>
        <w:rPr>
          <w:spacing w:val="-1"/>
        </w:rPr>
        <w:t xml:space="preserve"> </w:t>
      </w:r>
      <w:r>
        <w:t>data</w:t>
      </w:r>
      <w:r>
        <w:rPr>
          <w:spacing w:val="-2"/>
        </w:rPr>
        <w:t xml:space="preserve"> </w:t>
      </w:r>
      <w:ins w:author="Author" w:id="7">
        <w:r w:rsidR="00073BDD">
          <w:rPr>
            <w:spacing w:val="-2"/>
          </w:rPr>
          <w:t xml:space="preserve">in multiple myeloma </w:t>
        </w:r>
      </w:ins>
      <w:r>
        <w:t xml:space="preserve">and possible future </w:t>
      </w:r>
      <w:ins w:author="Author" w:id="8">
        <w:r w:rsidR="00786FE2">
          <w:t xml:space="preserve">research </w:t>
        </w:r>
      </w:ins>
      <w:r>
        <w:t>collaboration (the “</w:t>
      </w:r>
      <w:r>
        <w:rPr>
          <w:u w:val="single"/>
        </w:rPr>
        <w:t>Stated Purpose</w:t>
      </w:r>
      <w:r>
        <w:t>”), and, in</w:t>
      </w:r>
      <w:r>
        <w:rPr>
          <w:spacing w:val="-2"/>
        </w:rPr>
        <w:t xml:space="preserve"> </w:t>
      </w:r>
      <w:r>
        <w:t>connection with</w:t>
      </w:r>
      <w:r>
        <w:rPr>
          <w:spacing w:val="-2"/>
        </w:rPr>
        <w:t xml:space="preserve"> </w:t>
      </w:r>
      <w:r>
        <w:t>such</w:t>
      </w:r>
      <w:r>
        <w:rPr>
          <w:spacing w:val="-2"/>
        </w:rPr>
        <w:t xml:space="preserve"> </w:t>
      </w:r>
      <w:r>
        <w:t>discussions or</w:t>
      </w:r>
      <w:r>
        <w:rPr>
          <w:spacing w:val="-1"/>
        </w:rPr>
        <w:t xml:space="preserve"> </w:t>
      </w:r>
      <w:r>
        <w:t>as part</w:t>
      </w:r>
      <w:r>
        <w:rPr>
          <w:spacing w:val="-1"/>
        </w:rPr>
        <w:t xml:space="preserve"> </w:t>
      </w:r>
      <w:r>
        <w:t>of the resulting research, business, or other relationship, if any, each Party may disclose or make available to the other Party certain information which the disclosing Party desires the other Party treat as confidential.</w:t>
      </w:r>
    </w:p>
    <w:p w:rsidR="007A2556" w:rsidRDefault="007A2556" w14:paraId="5252B65D" w14:textId="77777777">
      <w:pPr>
        <w:pStyle w:val="BodyText"/>
        <w:spacing w:before="2"/>
      </w:pPr>
    </w:p>
    <w:p w:rsidR="007A2556" w:rsidRDefault="00F878BA" w14:paraId="5252B65E" w14:textId="72DF8894">
      <w:pPr>
        <w:pStyle w:val="ListParagraph"/>
        <w:numPr>
          <w:ilvl w:val="0"/>
          <w:numId w:val="1"/>
        </w:numPr>
        <w:tabs>
          <w:tab w:val="left" w:pos="828"/>
        </w:tabs>
      </w:pPr>
      <w:r>
        <w:rPr>
          <w:b/>
          <w:u w:val="single"/>
        </w:rPr>
        <w:t>Definition.</w:t>
      </w:r>
      <w:r>
        <w:rPr>
          <w:b/>
          <w:spacing w:val="40"/>
        </w:rPr>
        <w:t xml:space="preserve"> </w:t>
      </w:r>
      <w:r>
        <w:t>“</w:t>
      </w:r>
      <w:r>
        <w:rPr>
          <w:u w:val="single"/>
        </w:rPr>
        <w:t>Confidential Information</w:t>
      </w:r>
      <w:r>
        <w:t xml:space="preserve">” means all information </w:t>
      </w:r>
      <w:commentRangeStart w:id="9"/>
      <w:del w:author="Author" w:id="10">
        <w:r w:rsidDel="00EF6EAD">
          <w:delText xml:space="preserve">and materials </w:delText>
        </w:r>
      </w:del>
      <w:commentRangeEnd w:id="9"/>
      <w:r w:rsidR="00EF6EAD">
        <w:rPr>
          <w:rStyle w:val="CommentReference"/>
        </w:rPr>
        <w:commentReference w:id="9"/>
      </w:r>
      <w:r>
        <w:t>of a confidential, secret or proprietary nature disclosed by or on behalf of one Party (the “</w:t>
      </w:r>
      <w:r>
        <w:rPr>
          <w:u w:val="single"/>
        </w:rPr>
        <w:t>Disclosing Party</w:t>
      </w:r>
      <w:r>
        <w:t>”) to the</w:t>
      </w:r>
      <w:r>
        <w:rPr>
          <w:spacing w:val="40"/>
        </w:rPr>
        <w:t xml:space="preserve"> </w:t>
      </w:r>
      <w:r>
        <w:t>other Party (the “</w:t>
      </w:r>
      <w:r>
        <w:rPr>
          <w:u w:val="single"/>
        </w:rPr>
        <w:t>Receiving Party</w:t>
      </w:r>
      <w:r>
        <w:t xml:space="preserve">”), </w:t>
      </w:r>
      <w:ins w:author="Author" w:id="11">
        <w:r w:rsidR="00786FE2">
          <w:t xml:space="preserve">on or after the date of this Agreement regarding the Stated Purpose, </w:t>
        </w:r>
      </w:ins>
      <w:r>
        <w:t>either directly or</w:t>
      </w:r>
      <w:del w:author="Author" w:id="12">
        <w:r w:rsidDel="00073BDD">
          <w:delText xml:space="preserve"> indirectly</w:delText>
        </w:r>
      </w:del>
      <w:r>
        <w:t xml:space="preserve">, in writing, </w:t>
      </w:r>
      <w:proofErr w:type="spellStart"/>
      <w:r>
        <w:t>orally</w:t>
      </w:r>
      <w:del w:author="Author" w:id="13">
        <w:r w:rsidDel="00EF6EAD">
          <w:delText xml:space="preserve"> or by inspection of tangible objects, </w:delText>
        </w:r>
      </w:del>
      <w:r>
        <w:t>including,</w:t>
      </w:r>
      <w:del w:author="Author" w:id="14">
        <w:r w:rsidDel="00EF6EAD">
          <w:delText xml:space="preserve"> without limitation, </w:delText>
        </w:r>
      </w:del>
      <w:r>
        <w:t>information</w:t>
      </w:r>
      <w:proofErr w:type="spellEnd"/>
      <w:r>
        <w:t xml:space="preserve"> </w:t>
      </w:r>
      <w:del w:author="Author" w:id="15">
        <w:r w:rsidDel="00EF6EAD">
          <w:delText xml:space="preserve">and materials </w:delText>
        </w:r>
      </w:del>
      <w:r>
        <w:t>regarding technology, products, product</w:t>
      </w:r>
      <w:r>
        <w:rPr>
          <w:spacing w:val="40"/>
        </w:rPr>
        <w:t xml:space="preserve"> </w:t>
      </w:r>
      <w:r>
        <w:t>candidates, research and development activities, results, compound designs or structures, manufacturing or other processes or methods</w:t>
      </w:r>
      <w:del w:author="Author" w:id="16">
        <w:r w:rsidDel="00EF6EAD">
          <w:delText>, know-how, Trade Secrets, inventions or other intellectual property, the existence or content of licenses, the existence, status or content of licensing or collaboration negotiations, other agreements with third parties, information regarding facilities and financial and other business information</w:delText>
        </w:r>
      </w:del>
      <w:r>
        <w:t xml:space="preserve">, in each case </w:t>
      </w:r>
      <w:del w:author="Author" w:id="17">
        <w:r w:rsidDel="00786FE2">
          <w:delText xml:space="preserve">whether or not </w:delText>
        </w:r>
      </w:del>
      <w:ins w:author="Author" w:id="18">
        <w:r w:rsidR="00786FE2">
          <w:t xml:space="preserve">(i) </w:t>
        </w:r>
      </w:ins>
      <w:r>
        <w:t xml:space="preserve">identified or marked </w:t>
      </w:r>
      <w:ins w:author="Author" w:id="19">
        <w:r w:rsidR="00786FE2">
          <w:t xml:space="preserve">in writing </w:t>
        </w:r>
      </w:ins>
      <w:r>
        <w:t xml:space="preserve">as “confidential” </w:t>
      </w:r>
      <w:ins w:author="Author" w:id="20">
        <w:r w:rsidR="00786FE2">
          <w:t xml:space="preserve">at the time of disclosure; or (ii) appropriately </w:t>
        </w:r>
        <w:r w:rsidR="00CC6BAA">
          <w:t>identified</w:t>
        </w:r>
        <w:r w:rsidR="00786FE2">
          <w:t xml:space="preserve"> as confidential and proprietary at the time of disclosure but later reduced to writing and marked as “confidential” within thirty (30) days of disclosure; or (iii) to the extent marking is not practicable, of a nature that a reasonable person in a relevant field would deem the information to be Disclosing Party’s confidential or proprietary information, given its content and the circumstances of disclosure </w:t>
        </w:r>
      </w:ins>
      <w:r>
        <w:t>and including all</w:t>
      </w:r>
      <w:r>
        <w:rPr>
          <w:spacing w:val="40"/>
        </w:rPr>
        <w:t xml:space="preserve"> </w:t>
      </w:r>
      <w:r>
        <w:t>documents</w:t>
      </w:r>
      <w:del w:author="Author" w:id="21">
        <w:r w:rsidDel="008C4D38">
          <w:delText>,</w:delText>
        </w:r>
        <w:r w:rsidDel="008C4D38">
          <w:rPr>
            <w:spacing w:val="-3"/>
          </w:rPr>
          <w:delText xml:space="preserve"> </w:delText>
        </w:r>
        <w:r w:rsidDel="008C4D38">
          <w:delText>presentations</w:delText>
        </w:r>
      </w:del>
      <w:r>
        <w:t>,</w:t>
      </w:r>
      <w:r>
        <w:rPr>
          <w:spacing w:val="-5"/>
        </w:rPr>
        <w:t xml:space="preserve"> </w:t>
      </w:r>
      <w:r>
        <w:t>information,</w:t>
      </w:r>
      <w:r>
        <w:rPr>
          <w:spacing w:val="-3"/>
        </w:rPr>
        <w:t xml:space="preserve"> </w:t>
      </w:r>
      <w:r>
        <w:t>reports,</w:t>
      </w:r>
      <w:r>
        <w:rPr>
          <w:spacing w:val="-5"/>
        </w:rPr>
        <w:t xml:space="preserve"> </w:t>
      </w:r>
      <w:del w:author="Author" w:id="22">
        <w:r w:rsidDel="007B65C6">
          <w:delText>materials,</w:delText>
        </w:r>
      </w:del>
      <w:r>
        <w:rPr>
          <w:spacing w:val="-5"/>
        </w:rPr>
        <w:t xml:space="preserve"> </w:t>
      </w:r>
      <w:r>
        <w:t>evaluations</w:t>
      </w:r>
      <w:r>
        <w:rPr>
          <w:spacing w:val="-3"/>
        </w:rPr>
        <w:t xml:space="preserve"> </w:t>
      </w:r>
      <w:r>
        <w:t>and</w:t>
      </w:r>
      <w:r>
        <w:rPr>
          <w:spacing w:val="-3"/>
        </w:rPr>
        <w:t xml:space="preserve"> </w:t>
      </w:r>
      <w:r>
        <w:t>copies</w:t>
      </w:r>
      <w:r>
        <w:rPr>
          <w:spacing w:val="-7"/>
        </w:rPr>
        <w:t xml:space="preserve"> </w:t>
      </w:r>
      <w:r>
        <w:t>to</w:t>
      </w:r>
      <w:r>
        <w:rPr>
          <w:spacing w:val="-3"/>
        </w:rPr>
        <w:t xml:space="preserve"> </w:t>
      </w:r>
      <w:r>
        <w:t>the</w:t>
      </w:r>
      <w:r>
        <w:rPr>
          <w:spacing w:val="-2"/>
        </w:rPr>
        <w:t xml:space="preserve"> </w:t>
      </w:r>
      <w:r>
        <w:t>extent</w:t>
      </w:r>
      <w:r>
        <w:rPr>
          <w:spacing w:val="-2"/>
        </w:rPr>
        <w:t xml:space="preserve"> </w:t>
      </w:r>
      <w:r>
        <w:t xml:space="preserve">incorporating </w:t>
      </w:r>
      <w:commentRangeStart w:id="23"/>
      <w:del w:author="Author" w:id="24">
        <w:r w:rsidDel="00786FE2">
          <w:delText xml:space="preserve">or generated from </w:delText>
        </w:r>
      </w:del>
      <w:commentRangeEnd w:id="23"/>
      <w:r w:rsidR="0002267E">
        <w:rPr>
          <w:rStyle w:val="CommentReference"/>
        </w:rPr>
        <w:commentReference w:id="23"/>
      </w:r>
      <w:r>
        <w:t>any of the foregoing.</w:t>
      </w:r>
      <w:commentRangeStart w:id="25"/>
      <w:ins w:author="Author" w:id="26">
        <w:r w:rsidR="00FD76A5">
          <w:t xml:space="preserve"> For the avoidan</w:t>
        </w:r>
        <w:commentRangeEnd w:id="25"/>
        <w:r w:rsidR="005A4C17">
          <w:rPr>
            <w:rStyle w:val="CommentReference"/>
          </w:rPr>
          <w:commentReference w:id="25"/>
        </w:r>
        <w:r w:rsidR="00FD76A5">
          <w:t>ce of doubt, documents created by</w:t>
        </w:r>
        <w:r w:rsidR="005A4C17">
          <w:t xml:space="preserve"> UCSD in the course of a research, that contain UCSD work product, using Confidential Information shall not be consider confidential. </w:t>
        </w:r>
        <w:r w:rsidR="00FD76A5">
          <w:t xml:space="preserve"> </w:t>
        </w:r>
      </w:ins>
      <w:r>
        <w:rPr>
          <w:spacing w:val="40"/>
        </w:rPr>
        <w:t xml:space="preserve"> </w:t>
      </w:r>
      <w:commentRangeStart w:id="27"/>
      <w:del w:author="Author" w:id="28">
        <w:r w:rsidDel="00786FE2">
          <w:delText>“Trade Secrets” means any Confidential Information that (1) derives value, actual or potential, from not being generally known to, and not being generally readily ascertainable by proper means by, third parties and (2) is the subject of reasonable efforts by Disclosing Party</w:delText>
        </w:r>
        <w:r w:rsidDel="00786FE2">
          <w:rPr>
            <w:spacing w:val="-2"/>
          </w:rPr>
          <w:delText xml:space="preserve"> </w:delText>
        </w:r>
        <w:r w:rsidDel="00786FE2">
          <w:delText>to</w:delText>
        </w:r>
        <w:r w:rsidDel="00786FE2">
          <w:rPr>
            <w:spacing w:val="-3"/>
          </w:rPr>
          <w:delText xml:space="preserve"> </w:delText>
        </w:r>
        <w:r w:rsidDel="00786FE2">
          <w:delText>maintain its secrecy.</w:delText>
        </w:r>
        <w:r w:rsidDel="00786FE2">
          <w:rPr>
            <w:spacing w:val="40"/>
          </w:rPr>
          <w:delText xml:space="preserve"> </w:delText>
        </w:r>
      </w:del>
      <w:commentRangeEnd w:id="27"/>
      <w:r w:rsidR="0009243B">
        <w:rPr>
          <w:rStyle w:val="CommentReference"/>
        </w:rPr>
        <w:commentReference w:id="27"/>
      </w:r>
      <w:r>
        <w:t>Each Party shall reproduce the other</w:t>
      </w:r>
      <w:r>
        <w:rPr>
          <w:spacing w:val="-1"/>
        </w:rPr>
        <w:t xml:space="preserve"> </w:t>
      </w:r>
      <w:r>
        <w:t>Party’s proprietary rights notices on any such copies, in the same manner in which such notices were set forth in or on the original.</w:t>
      </w:r>
      <w:r>
        <w:rPr>
          <w:spacing w:val="40"/>
        </w:rPr>
        <w:t xml:space="preserve"> </w:t>
      </w:r>
      <w:commentRangeStart w:id="29"/>
      <w:r>
        <w:t>Disclosing Party’s Confidential Information may also include information obtained by Disclosing Party from its collaborators, customers, suppliers, vendors and other third parties who have entrusted their confidential information to Disclosing Party.</w:t>
      </w:r>
      <w:commentRangeEnd w:id="29"/>
      <w:r w:rsidR="002309B1">
        <w:rPr>
          <w:rStyle w:val="CommentReference"/>
        </w:rPr>
        <w:commentReference w:id="29"/>
      </w:r>
    </w:p>
    <w:p w:rsidR="007A2556" w:rsidRDefault="007A2556" w14:paraId="5252B65F" w14:textId="77777777">
      <w:pPr>
        <w:pStyle w:val="BodyText"/>
        <w:spacing w:before="10"/>
        <w:rPr>
          <w:sz w:val="21"/>
        </w:rPr>
      </w:pPr>
    </w:p>
    <w:p w:rsidR="007A2556" w:rsidRDefault="00F878BA" w14:paraId="5252B660" w14:textId="0DA01981">
      <w:pPr>
        <w:pStyle w:val="BodyText"/>
        <w:spacing w:before="1"/>
        <w:ind w:left="828" w:right="136"/>
      </w:pPr>
      <w:r>
        <w:t>Confidential Information shall not, however, include any information which the Receiving Party can establish by written record:</w:t>
      </w:r>
      <w:r>
        <w:rPr>
          <w:spacing w:val="72"/>
        </w:rPr>
        <w:t xml:space="preserve"> </w:t>
      </w:r>
      <w:r>
        <w:t>(i) was publicly known and generally available in the public domain prior to the time of disclosure by Disclosing Party to Receiving Party; (ii) becomes publicly known and generally available</w:t>
      </w:r>
      <w:r>
        <w:rPr>
          <w:spacing w:val="-4"/>
        </w:rPr>
        <w:t xml:space="preserve"> </w:t>
      </w:r>
      <w:r>
        <w:t>after</w:t>
      </w:r>
      <w:r>
        <w:rPr>
          <w:spacing w:val="-4"/>
        </w:rPr>
        <w:t xml:space="preserve"> </w:t>
      </w:r>
      <w:r>
        <w:t>disclosure</w:t>
      </w:r>
      <w:r>
        <w:rPr>
          <w:spacing w:val="-2"/>
        </w:rPr>
        <w:t xml:space="preserve"> </w:t>
      </w:r>
      <w:r>
        <w:t>by</w:t>
      </w:r>
      <w:r>
        <w:rPr>
          <w:spacing w:val="-2"/>
        </w:rPr>
        <w:t xml:space="preserve"> </w:t>
      </w:r>
      <w:r>
        <w:t>Disclosing</w:t>
      </w:r>
      <w:r>
        <w:rPr>
          <w:spacing w:val="-2"/>
        </w:rPr>
        <w:t xml:space="preserve"> </w:t>
      </w:r>
      <w:r>
        <w:t>Party</w:t>
      </w:r>
      <w:r>
        <w:rPr>
          <w:spacing w:val="-2"/>
        </w:rPr>
        <w:t xml:space="preserve"> </w:t>
      </w:r>
      <w:r>
        <w:t>to</w:t>
      </w:r>
      <w:r>
        <w:rPr>
          <w:spacing w:val="-5"/>
        </w:rPr>
        <w:t xml:space="preserve"> </w:t>
      </w:r>
      <w:r>
        <w:t>Receiving</w:t>
      </w:r>
      <w:r>
        <w:rPr>
          <w:spacing w:val="-2"/>
        </w:rPr>
        <w:t xml:space="preserve"> </w:t>
      </w:r>
      <w:r>
        <w:t>Party</w:t>
      </w:r>
      <w:r>
        <w:rPr>
          <w:spacing w:val="-2"/>
        </w:rPr>
        <w:t xml:space="preserve"> </w:t>
      </w:r>
      <w:r>
        <w:t>through</w:t>
      </w:r>
      <w:r>
        <w:rPr>
          <w:spacing w:val="-5"/>
        </w:rPr>
        <w:t xml:space="preserve"> </w:t>
      </w:r>
      <w:r>
        <w:t>no</w:t>
      </w:r>
      <w:r>
        <w:rPr>
          <w:spacing w:val="-2"/>
        </w:rPr>
        <w:t xml:space="preserve"> </w:t>
      </w:r>
      <w:r>
        <w:t>action</w:t>
      </w:r>
      <w:r>
        <w:rPr>
          <w:spacing w:val="-2"/>
        </w:rPr>
        <w:t xml:space="preserve"> </w:t>
      </w:r>
      <w:r>
        <w:t>or</w:t>
      </w:r>
      <w:r>
        <w:rPr>
          <w:spacing w:val="-2"/>
        </w:rPr>
        <w:t xml:space="preserve"> </w:t>
      </w:r>
      <w:r>
        <w:t>inaction</w:t>
      </w:r>
      <w:r>
        <w:rPr>
          <w:spacing w:val="-2"/>
        </w:rPr>
        <w:t xml:space="preserve"> </w:t>
      </w:r>
      <w:r>
        <w:t>of</w:t>
      </w:r>
      <w:r>
        <w:rPr>
          <w:spacing w:val="-2"/>
        </w:rPr>
        <w:t xml:space="preserve"> </w:t>
      </w:r>
      <w:r>
        <w:t xml:space="preserve">Receiving Party or any of Receiving Party’s </w:t>
      </w:r>
      <w:del w:author="Author" w:id="30">
        <w:r w:rsidDel="00863263">
          <w:delText>agents or employees</w:delText>
        </w:r>
      </w:del>
      <w:ins w:author="Author" w:id="31">
        <w:r w:rsidR="00863263">
          <w:t>Representatives</w:t>
        </w:r>
      </w:ins>
      <w:r>
        <w:t>; (iii) was already in possession of Receiving Party</w:t>
      </w:r>
      <w:ins w:author="Author" w:id="32">
        <w:r w:rsidR="00863263">
          <w:t xml:space="preserve"> or its Representatives</w:t>
        </w:r>
      </w:ins>
      <w:r>
        <w:t>, as evidenced by Receiving</w:t>
      </w:r>
      <w:r>
        <w:rPr>
          <w:spacing w:val="-2"/>
        </w:rPr>
        <w:t xml:space="preserve"> </w:t>
      </w:r>
      <w:r>
        <w:t>Party’s</w:t>
      </w:r>
      <w:r>
        <w:rPr>
          <w:spacing w:val="-1"/>
        </w:rPr>
        <w:t xml:space="preserve"> </w:t>
      </w:r>
      <w:ins w:author="Author" w:id="33">
        <w:r w:rsidR="00863263">
          <w:rPr>
            <w:spacing w:val="-1"/>
          </w:rPr>
          <w:t xml:space="preserve">or its Representatives </w:t>
        </w:r>
      </w:ins>
      <w:r>
        <w:t>contemporaneous records, immediately</w:t>
      </w:r>
      <w:r>
        <w:rPr>
          <w:spacing w:val="-2"/>
        </w:rPr>
        <w:t xml:space="preserve"> </w:t>
      </w:r>
      <w:r>
        <w:t>prior</w:t>
      </w:r>
      <w:r>
        <w:rPr>
          <w:spacing w:val="-1"/>
        </w:rPr>
        <w:t xml:space="preserve"> </w:t>
      </w:r>
      <w:r>
        <w:t>to</w:t>
      </w:r>
      <w:r>
        <w:rPr>
          <w:spacing w:val="-2"/>
        </w:rPr>
        <w:t xml:space="preserve"> </w:t>
      </w:r>
      <w:r>
        <w:t>the</w:t>
      </w:r>
      <w:r>
        <w:rPr>
          <w:spacing w:val="-1"/>
        </w:rPr>
        <w:t xml:space="preserve"> </w:t>
      </w:r>
      <w:r>
        <w:t>time of disclosure</w:t>
      </w:r>
      <w:r>
        <w:rPr>
          <w:spacing w:val="-1"/>
        </w:rPr>
        <w:t xml:space="preserve"> </w:t>
      </w:r>
      <w:r>
        <w:t>to Receiving Party by Disclosing Party;</w:t>
      </w:r>
      <w:r>
        <w:rPr>
          <w:spacing w:val="-1"/>
        </w:rPr>
        <w:t xml:space="preserve"> </w:t>
      </w:r>
      <w:r>
        <w:t>(iv) is obtained by Receiving Party</w:t>
      </w:r>
      <w:r>
        <w:rPr>
          <w:spacing w:val="-2"/>
        </w:rPr>
        <w:t xml:space="preserve"> </w:t>
      </w:r>
      <w:ins w:author="Author" w:id="34">
        <w:r w:rsidR="00863263">
          <w:rPr>
            <w:spacing w:val="-2"/>
          </w:rPr>
          <w:t xml:space="preserve">or its Representatives </w:t>
        </w:r>
      </w:ins>
      <w:r>
        <w:t>from a</w:t>
      </w:r>
      <w:r>
        <w:rPr>
          <w:spacing w:val="-1"/>
        </w:rPr>
        <w:t xml:space="preserve"> </w:t>
      </w:r>
      <w:r>
        <w:t>third party who has a</w:t>
      </w:r>
      <w:r>
        <w:rPr>
          <w:spacing w:val="-1"/>
        </w:rPr>
        <w:t xml:space="preserve"> </w:t>
      </w:r>
      <w:r>
        <w:t xml:space="preserve">right to disclose such information free of any obligation of confidentiality </w:t>
      </w:r>
      <w:del w:author="Author" w:id="35">
        <w:r w:rsidDel="007A5D7C">
          <w:delText>and who did not derive the</w:delText>
        </w:r>
        <w:r w:rsidDel="007A5D7C">
          <w:rPr>
            <w:spacing w:val="40"/>
          </w:rPr>
          <w:delText xml:space="preserve"> </w:delText>
        </w:r>
        <w:r w:rsidDel="007A5D7C">
          <w:delText xml:space="preserve">information from </w:delText>
        </w:r>
      </w:del>
      <w:ins w:author="Author" w:id="36">
        <w:r w:rsidR="007A5D7C">
          <w:t xml:space="preserve">owed to </w:t>
        </w:r>
      </w:ins>
      <w:r>
        <w:t xml:space="preserve">Disclosing Party; and (v) is independently developed by Receiving Party </w:t>
      </w:r>
      <w:ins w:author="Author" w:id="37">
        <w:r w:rsidR="00863263">
          <w:t xml:space="preserve">or its Representatives </w:t>
        </w:r>
      </w:ins>
      <w:r>
        <w:t>without use of, or reference to, information provided by Disclosing Party.</w:t>
      </w:r>
    </w:p>
    <w:p w:rsidR="007A2556" w:rsidRDefault="007A2556" w14:paraId="5252B661" w14:textId="77777777">
      <w:pPr>
        <w:pStyle w:val="BodyText"/>
        <w:spacing w:before="1"/>
      </w:pPr>
    </w:p>
    <w:p w:rsidR="007A2556" w:rsidRDefault="00F878BA" w14:paraId="5252B662" w14:textId="77777777">
      <w:pPr>
        <w:pStyle w:val="BodyText"/>
        <w:ind w:left="828" w:right="119"/>
      </w:pPr>
      <w:r>
        <w:lastRenderedPageBreak/>
        <w:t>For the avoidance of doubt, specific Confidential Information disclosed to Receiving Party by the Disclosing</w:t>
      </w:r>
      <w:r>
        <w:rPr>
          <w:spacing w:val="-2"/>
        </w:rPr>
        <w:t xml:space="preserve"> </w:t>
      </w:r>
      <w:r>
        <w:t>Party</w:t>
      </w:r>
      <w:r>
        <w:rPr>
          <w:spacing w:val="-4"/>
        </w:rPr>
        <w:t xml:space="preserve"> </w:t>
      </w:r>
      <w:r>
        <w:t>shall</w:t>
      </w:r>
      <w:r>
        <w:rPr>
          <w:spacing w:val="-4"/>
        </w:rPr>
        <w:t xml:space="preserve"> </w:t>
      </w:r>
      <w:r>
        <w:t>not</w:t>
      </w:r>
      <w:r>
        <w:rPr>
          <w:spacing w:val="-4"/>
        </w:rPr>
        <w:t xml:space="preserve"> </w:t>
      </w:r>
      <w:r>
        <w:t>be</w:t>
      </w:r>
      <w:r>
        <w:rPr>
          <w:spacing w:val="-2"/>
        </w:rPr>
        <w:t xml:space="preserve"> </w:t>
      </w:r>
      <w:r>
        <w:t>deemed</w:t>
      </w:r>
      <w:r>
        <w:rPr>
          <w:spacing w:val="-4"/>
        </w:rPr>
        <w:t xml:space="preserve"> </w:t>
      </w:r>
      <w:r>
        <w:t>to</w:t>
      </w:r>
      <w:r>
        <w:rPr>
          <w:spacing w:val="-2"/>
        </w:rPr>
        <w:t xml:space="preserve"> </w:t>
      </w:r>
      <w:r>
        <w:t>be</w:t>
      </w:r>
      <w:r>
        <w:rPr>
          <w:spacing w:val="-2"/>
        </w:rPr>
        <w:t xml:space="preserve"> </w:t>
      </w:r>
      <w:r>
        <w:t>publicly</w:t>
      </w:r>
      <w:r>
        <w:rPr>
          <w:spacing w:val="-5"/>
        </w:rPr>
        <w:t xml:space="preserve"> </w:t>
      </w:r>
      <w:r>
        <w:t>known,</w:t>
      </w:r>
      <w:r>
        <w:rPr>
          <w:spacing w:val="-2"/>
        </w:rPr>
        <w:t xml:space="preserve"> </w:t>
      </w:r>
      <w:r>
        <w:t>or</w:t>
      </w:r>
      <w:r>
        <w:rPr>
          <w:spacing w:val="-4"/>
        </w:rPr>
        <w:t xml:space="preserve"> </w:t>
      </w:r>
      <w:r>
        <w:t>in Receiving</w:t>
      </w:r>
      <w:r>
        <w:rPr>
          <w:spacing w:val="-2"/>
        </w:rPr>
        <w:t xml:space="preserve"> </w:t>
      </w:r>
      <w:r>
        <w:t>Party's</w:t>
      </w:r>
      <w:r>
        <w:rPr>
          <w:spacing w:val="-2"/>
        </w:rPr>
        <w:t xml:space="preserve"> </w:t>
      </w:r>
      <w:r>
        <w:t>prior</w:t>
      </w:r>
      <w:r>
        <w:rPr>
          <w:spacing w:val="-2"/>
        </w:rPr>
        <w:t xml:space="preserve"> </w:t>
      </w:r>
      <w:r>
        <w:t>possession,</w:t>
      </w:r>
      <w:r>
        <w:rPr>
          <w:spacing w:val="-5"/>
        </w:rPr>
        <w:t xml:space="preserve"> </w:t>
      </w:r>
      <w:r>
        <w:t>merely because such Confidential Information is embraced by more general information which is publicly known or in Receiving Party's prior possession.</w:t>
      </w:r>
      <w:r>
        <w:rPr>
          <w:spacing w:val="40"/>
        </w:rPr>
        <w:t xml:space="preserve"> </w:t>
      </w:r>
      <w:r>
        <w:t>Likewise, specific Confidential Information disclosed to</w:t>
      </w:r>
      <w:r>
        <w:rPr>
          <w:spacing w:val="40"/>
        </w:rPr>
        <w:t xml:space="preserve"> </w:t>
      </w:r>
      <w:r>
        <w:t>Receiving Party by Disclosing Party shall not be deemed to be publicly known merely because other Confidential Information contained in the same document or embodiment becomes publicly known.</w:t>
      </w:r>
    </w:p>
    <w:p w:rsidR="007A2556" w:rsidRDefault="00F878BA" w14:paraId="5252B664" w14:textId="27727785">
      <w:pPr>
        <w:pStyle w:val="ListParagraph"/>
        <w:numPr>
          <w:ilvl w:val="0"/>
          <w:numId w:val="1"/>
        </w:numPr>
        <w:tabs>
          <w:tab w:val="left" w:pos="828"/>
        </w:tabs>
        <w:spacing w:before="62"/>
        <w:ind w:right="117"/>
      </w:pPr>
      <w:r>
        <w:rPr>
          <w:b/>
          <w:u w:val="single"/>
        </w:rPr>
        <w:t>Non-Use and Non-Disclosure of Confidential Information</w:t>
      </w:r>
      <w:r>
        <w:t>.</w:t>
      </w:r>
      <w:r>
        <w:rPr>
          <w:spacing w:val="40"/>
        </w:rPr>
        <w:t xml:space="preserve"> </w:t>
      </w:r>
      <w:r>
        <w:t>Receiving Party agrees not to use any Confidential Information of Disclosing Party for any purpose other than the Stated Purpose or as otherwise approved</w:t>
      </w:r>
      <w:r>
        <w:rPr>
          <w:spacing w:val="-2"/>
        </w:rPr>
        <w:t xml:space="preserve"> </w:t>
      </w:r>
      <w:r>
        <w:t>in writing by Disclosing Party. For avoidance of any doubt,</w:t>
      </w:r>
      <w:r>
        <w:rPr>
          <w:spacing w:val="-2"/>
        </w:rPr>
        <w:t xml:space="preserve"> </w:t>
      </w:r>
      <w:r>
        <w:t>the Receiving Party shall not directly or indirectly use Confidential Information of Disclosing Party in the preparation or filing of any patent application.</w:t>
      </w:r>
      <w:r>
        <w:rPr>
          <w:spacing w:val="-3"/>
        </w:rPr>
        <w:t xml:space="preserve"> </w:t>
      </w:r>
      <w:r>
        <w:t>Receiving</w:t>
      </w:r>
      <w:r>
        <w:rPr>
          <w:spacing w:val="-3"/>
        </w:rPr>
        <w:t xml:space="preserve"> </w:t>
      </w:r>
      <w:r>
        <w:t>Party</w:t>
      </w:r>
      <w:r>
        <w:rPr>
          <w:spacing w:val="-3"/>
        </w:rPr>
        <w:t xml:space="preserve"> </w:t>
      </w:r>
      <w:r>
        <w:t>agrees</w:t>
      </w:r>
      <w:r>
        <w:rPr>
          <w:spacing w:val="-3"/>
        </w:rPr>
        <w:t xml:space="preserve"> </w:t>
      </w:r>
      <w:r>
        <w:t>not</w:t>
      </w:r>
      <w:r>
        <w:rPr>
          <w:spacing w:val="-5"/>
        </w:rPr>
        <w:t xml:space="preserve"> </w:t>
      </w:r>
      <w:r>
        <w:t>to</w:t>
      </w:r>
      <w:r>
        <w:rPr>
          <w:spacing w:val="-3"/>
        </w:rPr>
        <w:t xml:space="preserve"> </w:t>
      </w:r>
      <w:r>
        <w:t>decompile,</w:t>
      </w:r>
      <w:r>
        <w:rPr>
          <w:spacing w:val="-5"/>
        </w:rPr>
        <w:t xml:space="preserve"> </w:t>
      </w:r>
      <w:r>
        <w:t>disassemble</w:t>
      </w:r>
      <w:r>
        <w:rPr>
          <w:spacing w:val="-3"/>
        </w:rPr>
        <w:t xml:space="preserve"> </w:t>
      </w:r>
      <w:r>
        <w:t>or</w:t>
      </w:r>
      <w:r>
        <w:rPr>
          <w:spacing w:val="-3"/>
        </w:rPr>
        <w:t xml:space="preserve"> </w:t>
      </w:r>
      <w:r>
        <w:t>reverse</w:t>
      </w:r>
      <w:r>
        <w:rPr>
          <w:spacing w:val="-5"/>
        </w:rPr>
        <w:t xml:space="preserve"> </w:t>
      </w:r>
      <w:r>
        <w:t>engineer</w:t>
      </w:r>
      <w:r>
        <w:rPr>
          <w:spacing w:val="-5"/>
        </w:rPr>
        <w:t xml:space="preserve"> </w:t>
      </w:r>
      <w:r>
        <w:t>any</w:t>
      </w:r>
      <w:r>
        <w:rPr>
          <w:spacing w:val="-3"/>
        </w:rPr>
        <w:t xml:space="preserve"> </w:t>
      </w:r>
      <w:r>
        <w:t>of</w:t>
      </w:r>
      <w:r>
        <w:rPr>
          <w:spacing w:val="-3"/>
        </w:rPr>
        <w:t xml:space="preserve"> </w:t>
      </w:r>
      <w:r>
        <w:t>the</w:t>
      </w:r>
      <w:r>
        <w:rPr>
          <w:spacing w:val="-3"/>
        </w:rPr>
        <w:t xml:space="preserve"> </w:t>
      </w:r>
      <w:r>
        <w:t xml:space="preserve">Disclosing Party’s Confidential Information without the prior written consent of the Disclosing Party, and not to copy the Disclosing Party’s Confidential Information except as is reasonably necessary for the Stated Purpose. Receiving Party agrees not to disclose any Confidential Information of Disclosing Party to any third party or to Receiving Party's employees, except </w:t>
      </w:r>
      <w:ins w:author="Author" w:id="38">
        <w:r w:rsidR="00863263">
          <w:t xml:space="preserve">(i) as it applies to </w:t>
        </w:r>
        <w:r w:rsidR="00CC6BAA">
          <w:t>Karyopharm,</w:t>
        </w:r>
        <w:r w:rsidR="00863263">
          <w:t xml:space="preserve"> </w:t>
        </w:r>
      </w:ins>
      <w:r>
        <w:t xml:space="preserve">to those employees, representatives, agents, or consultants </w:t>
      </w:r>
      <w:ins w:author="Author" w:id="39">
        <w:r w:rsidR="00CC6BAA">
          <w:t xml:space="preserve">and (ii) as it applies to </w:t>
        </w:r>
        <w:r w:rsidR="00A94CCA">
          <w:t>UCSD</w:t>
        </w:r>
        <w:r w:rsidR="00CC6BAA">
          <w:t xml:space="preserve">, its employees and agents </w:t>
        </w:r>
      </w:ins>
      <w:del w:author="Author" w:id="40">
        <w:r w:rsidDel="00CC6BAA">
          <w:delText xml:space="preserve">of Receiving Party </w:delText>
        </w:r>
      </w:del>
      <w:r>
        <w:t xml:space="preserve">(collectively, “Representatives”) who have a </w:t>
      </w:r>
      <w:del w:author="Author" w:id="41">
        <w:r w:rsidDel="00863263">
          <w:delText xml:space="preserve">specific </w:delText>
        </w:r>
      </w:del>
      <w:ins w:author="Author" w:id="42">
        <w:r w:rsidR="00863263">
          <w:t xml:space="preserve">bona fide </w:t>
        </w:r>
      </w:ins>
      <w:r>
        <w:t>need to know such information in order to advise Receiving Party for the Stated Purpose and who</w:t>
      </w:r>
      <w:ins w:author="Author" w:id="43">
        <w:r w:rsidR="00E45C37">
          <w:t xml:space="preserve"> (a) in the case of Karyopharm</w:t>
        </w:r>
        <w:r w:rsidR="007F3160">
          <w:t>,</w:t>
        </w:r>
      </w:ins>
      <w:r w:rsidR="00E45C37">
        <w:t xml:space="preserve"> </w:t>
      </w:r>
      <w:r>
        <w:t>are bound by written obligations of confidentiality and restrictions on use that cover such Confidential Information and are at least as stringent as those set forth in this Agreement</w:t>
      </w:r>
      <w:ins w:author="Author" w:id="44">
        <w:r w:rsidR="007F3160">
          <w:t>,</w:t>
        </w:r>
        <w:r w:rsidR="00855125">
          <w:t xml:space="preserve"> and (b) in the case of </w:t>
        </w:r>
      </w:ins>
      <w:r w:rsidR="00A94CCA">
        <w:t xml:space="preserve"> </w:t>
      </w:r>
      <w:ins w:author="Author" w:id="45">
        <w:r w:rsidR="00A94CCA">
          <w:t>UCSD</w:t>
        </w:r>
        <w:r w:rsidR="007F3160">
          <w:t>,</w:t>
        </w:r>
        <w:r w:rsidR="00855125">
          <w:t xml:space="preserve"> are </w:t>
        </w:r>
        <w:r w:rsidRPr="007F3160" w:rsidR="007F3160">
          <w:t>bound by obligations of confidentiality as a condition of their employment</w:t>
        </w:r>
      </w:ins>
      <w:r>
        <w:t>.</w:t>
      </w:r>
      <w:r>
        <w:rPr>
          <w:spacing w:val="70"/>
        </w:rPr>
        <w:t xml:space="preserve"> </w:t>
      </w:r>
      <w:r>
        <w:t xml:space="preserve">Receiving Party shall be directly and fully responsible and liable for its Representatives’ compliance with this Agreement, and the failure of any of its Representatives to use and protect the Confidential Information in a manner consistent with the Receiving Party’s obligations under this Agreement </w:t>
      </w:r>
      <w:ins w:author="Author" w:id="46">
        <w:r w:rsidR="00A94CCA">
          <w:t xml:space="preserve">may </w:t>
        </w:r>
      </w:ins>
      <w:commentRangeStart w:id="47"/>
      <w:del w:author="Author" w:id="48">
        <w:r w:rsidDel="00A94CCA">
          <w:delText>wil</w:delText>
        </w:r>
      </w:del>
      <w:commentRangeEnd w:id="47"/>
      <w:r w:rsidR="00A94CCA">
        <w:rPr>
          <w:rStyle w:val="CommentReference"/>
        </w:rPr>
        <w:commentReference w:id="47"/>
      </w:r>
      <w:del w:author="Author" w:id="49">
        <w:r w:rsidDel="00A94CCA">
          <w:delText xml:space="preserve">l </w:delText>
        </w:r>
      </w:del>
      <w:r>
        <w:t>be considered a breach of this Agreement by the Receiving Party.</w:t>
      </w:r>
    </w:p>
    <w:p w:rsidR="007A2556" w:rsidRDefault="007A2556" w14:paraId="5252B665" w14:textId="77777777">
      <w:pPr>
        <w:pStyle w:val="BodyText"/>
        <w:spacing w:before="1"/>
      </w:pPr>
    </w:p>
    <w:p w:rsidR="007A2556" w:rsidRDefault="00F878BA" w14:paraId="5252B666" w14:textId="0DCAABA1">
      <w:pPr>
        <w:pStyle w:val="ListParagraph"/>
        <w:numPr>
          <w:ilvl w:val="0"/>
          <w:numId w:val="1"/>
        </w:numPr>
        <w:tabs>
          <w:tab w:val="left" w:pos="828"/>
        </w:tabs>
        <w:ind w:right="148"/>
      </w:pPr>
      <w:r>
        <w:rPr>
          <w:b/>
          <w:u w:val="single"/>
        </w:rPr>
        <w:t>Disclosure Required by Law</w:t>
      </w:r>
      <w:r>
        <w:rPr>
          <w:b/>
        </w:rPr>
        <w:t>.</w:t>
      </w:r>
      <w:r>
        <w:rPr>
          <w:b/>
          <w:spacing w:val="40"/>
        </w:rPr>
        <w:t xml:space="preserve"> </w:t>
      </w:r>
      <w:r>
        <w:t>Notwithstanding anything in this Agreement to the contrary, Receiving Party may disclose Confidential Information of Disclosing Party to the extent required by applicable law, including</w:t>
      </w:r>
      <w:r>
        <w:rPr>
          <w:spacing w:val="-2"/>
        </w:rPr>
        <w:t xml:space="preserve"> </w:t>
      </w:r>
      <w:r>
        <w:t>pursuant</w:t>
      </w:r>
      <w:r>
        <w:rPr>
          <w:spacing w:val="-4"/>
        </w:rPr>
        <w:t xml:space="preserve"> </w:t>
      </w:r>
      <w:r>
        <w:t>to</w:t>
      </w:r>
      <w:r>
        <w:rPr>
          <w:spacing w:val="-2"/>
        </w:rPr>
        <w:t xml:space="preserve"> </w:t>
      </w:r>
      <w:r>
        <w:t>a</w:t>
      </w:r>
      <w:r>
        <w:rPr>
          <w:spacing w:val="-4"/>
        </w:rPr>
        <w:t xml:space="preserve"> </w:t>
      </w:r>
      <w:r>
        <w:t>subpoena</w:t>
      </w:r>
      <w:r>
        <w:rPr>
          <w:spacing w:val="-2"/>
        </w:rPr>
        <w:t xml:space="preserve"> </w:t>
      </w:r>
      <w:r>
        <w:t>or</w:t>
      </w:r>
      <w:r>
        <w:rPr>
          <w:spacing w:val="-2"/>
        </w:rPr>
        <w:t xml:space="preserve"> </w:t>
      </w:r>
      <w:r>
        <w:t>other</w:t>
      </w:r>
      <w:r>
        <w:rPr>
          <w:spacing w:val="-2"/>
        </w:rPr>
        <w:t xml:space="preserve"> </w:t>
      </w:r>
      <w:r>
        <w:t>court</w:t>
      </w:r>
      <w:r>
        <w:rPr>
          <w:spacing w:val="-4"/>
        </w:rPr>
        <w:t xml:space="preserve"> </w:t>
      </w:r>
      <w:r>
        <w:t>order,</w:t>
      </w:r>
      <w:r>
        <w:rPr>
          <w:spacing w:val="-5"/>
        </w:rPr>
        <w:t xml:space="preserve"> </w:t>
      </w:r>
      <w:r>
        <w:t>provided</w:t>
      </w:r>
      <w:r>
        <w:rPr>
          <w:spacing w:val="-4"/>
        </w:rPr>
        <w:t xml:space="preserve"> </w:t>
      </w:r>
      <w:r>
        <w:t>that</w:t>
      </w:r>
      <w:r>
        <w:rPr>
          <w:spacing w:val="-1"/>
        </w:rPr>
        <w:t xml:space="preserve"> </w:t>
      </w:r>
      <w:r>
        <w:t>Receiving</w:t>
      </w:r>
      <w:r>
        <w:rPr>
          <w:spacing w:val="-2"/>
        </w:rPr>
        <w:t xml:space="preserve"> </w:t>
      </w:r>
      <w:r>
        <w:t>Party</w:t>
      </w:r>
      <w:r>
        <w:rPr>
          <w:spacing w:val="-2"/>
        </w:rPr>
        <w:t xml:space="preserve"> </w:t>
      </w:r>
      <w:r>
        <w:t>gives</w:t>
      </w:r>
      <w:r>
        <w:rPr>
          <w:spacing w:val="-2"/>
        </w:rPr>
        <w:t xml:space="preserve"> </w:t>
      </w:r>
      <w:r>
        <w:t>Disclosing</w:t>
      </w:r>
      <w:r>
        <w:rPr>
          <w:spacing w:val="-2"/>
        </w:rPr>
        <w:t xml:space="preserve"> </w:t>
      </w:r>
      <w:r>
        <w:t>Party</w:t>
      </w:r>
      <w:ins w:author="Author" w:id="50">
        <w:r w:rsidR="00863263">
          <w:t>, to the extent legally permissible,</w:t>
        </w:r>
      </w:ins>
      <w:r>
        <w:t xml:space="preserve"> prompt written notice of such requirement prior to such disclosure and, at Disclosing Party’s cost, </w:t>
      </w:r>
      <w:ins w:author="Author" w:id="51">
        <w:r w:rsidR="00863263">
          <w:t xml:space="preserve">reasonably </w:t>
        </w:r>
      </w:ins>
      <w:r>
        <w:t>cooperates with Disclosing Party’s efforts to limit the scope of the information to be provided or to obtain an order protecting the information from public disclosure.</w:t>
      </w:r>
    </w:p>
    <w:p w:rsidR="007A2556" w:rsidRDefault="007A2556" w14:paraId="5252B667" w14:textId="77777777">
      <w:pPr>
        <w:pStyle w:val="BodyText"/>
        <w:spacing w:before="1"/>
      </w:pPr>
    </w:p>
    <w:p w:rsidR="007A2556" w:rsidRDefault="00F878BA" w14:paraId="5252B668" w14:textId="77777777">
      <w:pPr>
        <w:pStyle w:val="ListParagraph"/>
        <w:numPr>
          <w:ilvl w:val="0"/>
          <w:numId w:val="1"/>
        </w:numPr>
        <w:tabs>
          <w:tab w:val="left" w:pos="828"/>
        </w:tabs>
        <w:ind w:right="548" w:hanging="721"/>
      </w:pPr>
      <w:r>
        <w:rPr>
          <w:b/>
          <w:u w:val="single"/>
        </w:rPr>
        <w:t>Maintenance of Confidentiality</w:t>
      </w:r>
      <w:r>
        <w:t>.</w:t>
      </w:r>
      <w:r>
        <w:rPr>
          <w:spacing w:val="40"/>
        </w:rPr>
        <w:t xml:space="preserve"> </w:t>
      </w:r>
      <w:r>
        <w:t>Receiving Party agrees that it shall take all reasonable measures to protect</w:t>
      </w:r>
      <w:r>
        <w:rPr>
          <w:spacing w:val="-5"/>
        </w:rPr>
        <w:t xml:space="preserve"> </w:t>
      </w:r>
      <w:r>
        <w:t>the</w:t>
      </w:r>
      <w:r>
        <w:rPr>
          <w:spacing w:val="-2"/>
        </w:rPr>
        <w:t xml:space="preserve"> </w:t>
      </w:r>
      <w:r>
        <w:t>secrecy</w:t>
      </w:r>
      <w:r>
        <w:rPr>
          <w:spacing w:val="-3"/>
        </w:rPr>
        <w:t xml:space="preserve"> </w:t>
      </w:r>
      <w:r>
        <w:t>of</w:t>
      </w:r>
      <w:r>
        <w:rPr>
          <w:spacing w:val="-3"/>
        </w:rPr>
        <w:t xml:space="preserve"> </w:t>
      </w:r>
      <w:r>
        <w:t>and</w:t>
      </w:r>
      <w:r>
        <w:rPr>
          <w:spacing w:val="-5"/>
        </w:rPr>
        <w:t xml:space="preserve"> </w:t>
      </w:r>
      <w:r>
        <w:t>avoid</w:t>
      </w:r>
      <w:r>
        <w:rPr>
          <w:spacing w:val="-3"/>
        </w:rPr>
        <w:t xml:space="preserve"> </w:t>
      </w:r>
      <w:r>
        <w:t>disclosure</w:t>
      </w:r>
      <w:r>
        <w:rPr>
          <w:spacing w:val="-5"/>
        </w:rPr>
        <w:t xml:space="preserve"> </w:t>
      </w:r>
      <w:r>
        <w:t>and</w:t>
      </w:r>
      <w:r>
        <w:rPr>
          <w:spacing w:val="-3"/>
        </w:rPr>
        <w:t xml:space="preserve"> </w:t>
      </w:r>
      <w:r>
        <w:t>unauthorized</w:t>
      </w:r>
      <w:r>
        <w:rPr>
          <w:spacing w:val="-3"/>
        </w:rPr>
        <w:t xml:space="preserve"> </w:t>
      </w:r>
      <w:r>
        <w:t>use</w:t>
      </w:r>
      <w:r>
        <w:rPr>
          <w:spacing w:val="-3"/>
        </w:rPr>
        <w:t xml:space="preserve"> </w:t>
      </w:r>
      <w:r>
        <w:t>of</w:t>
      </w:r>
      <w:r>
        <w:rPr>
          <w:spacing w:val="-3"/>
        </w:rPr>
        <w:t xml:space="preserve"> </w:t>
      </w:r>
      <w:r>
        <w:t>the</w:t>
      </w:r>
      <w:r>
        <w:rPr>
          <w:spacing w:val="-3"/>
        </w:rPr>
        <w:t xml:space="preserve"> </w:t>
      </w:r>
      <w:r>
        <w:t>Confidential</w:t>
      </w:r>
      <w:r>
        <w:rPr>
          <w:spacing w:val="-2"/>
        </w:rPr>
        <w:t xml:space="preserve"> </w:t>
      </w:r>
      <w:r>
        <w:t>Information</w:t>
      </w:r>
      <w:r>
        <w:rPr>
          <w:spacing w:val="-3"/>
        </w:rPr>
        <w:t xml:space="preserve"> </w:t>
      </w:r>
      <w:r>
        <w:t>of</w:t>
      </w:r>
      <w:r>
        <w:rPr>
          <w:spacing w:val="-3"/>
        </w:rPr>
        <w:t xml:space="preserve"> </w:t>
      </w:r>
      <w:r>
        <w:t>the Disclosing Party.</w:t>
      </w:r>
    </w:p>
    <w:p w:rsidR="007A2556" w:rsidRDefault="007A2556" w14:paraId="5252B669" w14:textId="77777777">
      <w:pPr>
        <w:pStyle w:val="BodyText"/>
        <w:spacing w:before="10"/>
        <w:rPr>
          <w:sz w:val="21"/>
        </w:rPr>
      </w:pPr>
    </w:p>
    <w:p w:rsidR="007A2556" w:rsidRDefault="00F878BA" w14:paraId="5252B66A" w14:textId="77777777">
      <w:pPr>
        <w:pStyle w:val="ListParagraph"/>
        <w:numPr>
          <w:ilvl w:val="0"/>
          <w:numId w:val="1"/>
        </w:numPr>
        <w:tabs>
          <w:tab w:val="left" w:pos="828"/>
        </w:tabs>
        <w:ind w:right="123"/>
      </w:pPr>
      <w:r>
        <w:rPr>
          <w:b/>
          <w:u w:val="single"/>
        </w:rPr>
        <w:t>No Obligation</w:t>
      </w:r>
      <w:r>
        <w:t>.</w:t>
      </w:r>
      <w:r>
        <w:rPr>
          <w:spacing w:val="40"/>
        </w:rPr>
        <w:t xml:space="preserve"> </w:t>
      </w:r>
      <w:r>
        <w:t>Disclosing Party may at any time cease to make further disclosure of its Confidential Information,</w:t>
      </w:r>
      <w:r>
        <w:rPr>
          <w:spacing w:val="-5"/>
        </w:rPr>
        <w:t xml:space="preserve"> </w:t>
      </w:r>
      <w:r>
        <w:t>and</w:t>
      </w:r>
      <w:r>
        <w:rPr>
          <w:spacing w:val="-2"/>
        </w:rPr>
        <w:t xml:space="preserve"> </w:t>
      </w:r>
      <w:r>
        <w:t>Receiving</w:t>
      </w:r>
      <w:r>
        <w:rPr>
          <w:spacing w:val="-5"/>
        </w:rPr>
        <w:t xml:space="preserve"> </w:t>
      </w:r>
      <w:r>
        <w:t>Party</w:t>
      </w:r>
      <w:r>
        <w:rPr>
          <w:spacing w:val="-2"/>
        </w:rPr>
        <w:t xml:space="preserve"> </w:t>
      </w:r>
      <w:r>
        <w:t>may</w:t>
      </w:r>
      <w:r>
        <w:rPr>
          <w:spacing w:val="-2"/>
        </w:rPr>
        <w:t xml:space="preserve"> </w:t>
      </w:r>
      <w:r>
        <w:t>refuse</w:t>
      </w:r>
      <w:r>
        <w:rPr>
          <w:spacing w:val="-4"/>
        </w:rPr>
        <w:t xml:space="preserve"> </w:t>
      </w:r>
      <w:r>
        <w:t>to</w:t>
      </w:r>
      <w:r>
        <w:rPr>
          <w:spacing w:val="-2"/>
        </w:rPr>
        <w:t xml:space="preserve"> </w:t>
      </w:r>
      <w:r>
        <w:t>accept</w:t>
      </w:r>
      <w:r>
        <w:rPr>
          <w:spacing w:val="-4"/>
        </w:rPr>
        <w:t xml:space="preserve"> </w:t>
      </w:r>
      <w:r>
        <w:t>further</w:t>
      </w:r>
      <w:r>
        <w:rPr>
          <w:spacing w:val="-2"/>
        </w:rPr>
        <w:t xml:space="preserve"> </w:t>
      </w:r>
      <w:r>
        <w:t>disclosure</w:t>
      </w:r>
      <w:r>
        <w:rPr>
          <w:spacing w:val="-2"/>
        </w:rPr>
        <w:t xml:space="preserve"> </w:t>
      </w:r>
      <w:r>
        <w:t>of</w:t>
      </w:r>
      <w:r>
        <w:rPr>
          <w:spacing w:val="-2"/>
        </w:rPr>
        <w:t xml:space="preserve"> </w:t>
      </w:r>
      <w:r>
        <w:t>Disclosing</w:t>
      </w:r>
      <w:r>
        <w:rPr>
          <w:spacing w:val="-2"/>
        </w:rPr>
        <w:t xml:space="preserve"> </w:t>
      </w:r>
      <w:r>
        <w:t>Party’s</w:t>
      </w:r>
      <w:r>
        <w:rPr>
          <w:spacing w:val="-2"/>
        </w:rPr>
        <w:t xml:space="preserve"> </w:t>
      </w:r>
      <w:r>
        <w:t>Confidential Information.</w:t>
      </w:r>
      <w:r>
        <w:rPr>
          <w:spacing w:val="40"/>
        </w:rPr>
        <w:t xml:space="preserve"> </w:t>
      </w:r>
      <w:r>
        <w:t>Nothing</w:t>
      </w:r>
      <w:r>
        <w:rPr>
          <w:spacing w:val="-2"/>
        </w:rPr>
        <w:t xml:space="preserve"> </w:t>
      </w:r>
      <w:r>
        <w:t>in</w:t>
      </w:r>
      <w:r>
        <w:rPr>
          <w:spacing w:val="-2"/>
        </w:rPr>
        <w:t xml:space="preserve"> </w:t>
      </w:r>
      <w:r>
        <w:t>this</w:t>
      </w:r>
      <w:r>
        <w:rPr>
          <w:spacing w:val="-2"/>
        </w:rPr>
        <w:t xml:space="preserve"> </w:t>
      </w:r>
      <w:r>
        <w:t>Agreement</w:t>
      </w:r>
      <w:r>
        <w:rPr>
          <w:spacing w:val="-4"/>
        </w:rPr>
        <w:t xml:space="preserve"> </w:t>
      </w:r>
      <w:r>
        <w:t>shall</w:t>
      </w:r>
      <w:r>
        <w:rPr>
          <w:spacing w:val="-1"/>
        </w:rPr>
        <w:t xml:space="preserve"> </w:t>
      </w:r>
      <w:r>
        <w:t>obligate</w:t>
      </w:r>
      <w:r>
        <w:rPr>
          <w:spacing w:val="-4"/>
        </w:rPr>
        <w:t xml:space="preserve"> </w:t>
      </w:r>
      <w:r>
        <w:t>either</w:t>
      </w:r>
      <w:r>
        <w:rPr>
          <w:spacing w:val="-1"/>
        </w:rPr>
        <w:t xml:space="preserve"> </w:t>
      </w:r>
      <w:r>
        <w:t>Party</w:t>
      </w:r>
      <w:r>
        <w:rPr>
          <w:spacing w:val="-5"/>
        </w:rPr>
        <w:t xml:space="preserve"> </w:t>
      </w:r>
      <w:r>
        <w:t>to proceed</w:t>
      </w:r>
      <w:r>
        <w:rPr>
          <w:spacing w:val="-2"/>
        </w:rPr>
        <w:t xml:space="preserve"> </w:t>
      </w:r>
      <w:r>
        <w:t>with</w:t>
      </w:r>
      <w:r>
        <w:rPr>
          <w:spacing w:val="-5"/>
        </w:rPr>
        <w:t xml:space="preserve"> </w:t>
      </w:r>
      <w:r>
        <w:t>any</w:t>
      </w:r>
      <w:r>
        <w:rPr>
          <w:spacing w:val="-2"/>
        </w:rPr>
        <w:t xml:space="preserve"> </w:t>
      </w:r>
      <w:r>
        <w:t>transaction</w:t>
      </w:r>
      <w:r>
        <w:rPr>
          <w:spacing w:val="-2"/>
        </w:rPr>
        <w:t xml:space="preserve"> </w:t>
      </w:r>
      <w:r>
        <w:t>between them, and each Party reserves the right, in such Party’s sole discretion, to terminate the discussions contemplated by this Agreement concerning the Stated Purpose.</w:t>
      </w:r>
    </w:p>
    <w:p w:rsidR="007A2556" w:rsidRDefault="007A2556" w14:paraId="5252B66B" w14:textId="77777777">
      <w:pPr>
        <w:pStyle w:val="BodyText"/>
        <w:spacing w:before="1"/>
      </w:pPr>
    </w:p>
    <w:p w:rsidR="007A2556" w:rsidRDefault="00F878BA" w14:paraId="5252B66C" w14:textId="3CA2AFC0">
      <w:pPr>
        <w:pStyle w:val="ListParagraph"/>
        <w:numPr>
          <w:ilvl w:val="0"/>
          <w:numId w:val="1"/>
        </w:numPr>
        <w:tabs>
          <w:tab w:val="left" w:pos="828"/>
        </w:tabs>
        <w:spacing w:before="1"/>
        <w:ind w:right="190"/>
      </w:pPr>
      <w:r>
        <w:rPr>
          <w:b/>
          <w:u w:val="single"/>
        </w:rPr>
        <w:t>No Warranty.</w:t>
      </w:r>
      <w:r>
        <w:rPr>
          <w:b/>
          <w:spacing w:val="80"/>
        </w:rPr>
        <w:t xml:space="preserve"> </w:t>
      </w:r>
      <w:r>
        <w:t>ALL CONFIDENTIAL INFORMATION IS PROVIDED “AS IS”.</w:t>
      </w:r>
      <w:r>
        <w:rPr>
          <w:spacing w:val="40"/>
        </w:rPr>
        <w:t xml:space="preserve"> </w:t>
      </w:r>
      <w:r>
        <w:t>NEITHER PARTY MAKES ANY WARRANTIES, EXPRESS, IMPLIED OR OTHERWISE, TO THE OTHER PARTY REGARDING THE ACCURACY, COMPLETENESS OR PERFORMANCE OF CONFIDENTIAL INFORMATION</w:t>
      </w:r>
      <w:r>
        <w:rPr>
          <w:spacing w:val="-4"/>
        </w:rPr>
        <w:t xml:space="preserve"> </w:t>
      </w:r>
      <w:r>
        <w:t>DISCLOSED</w:t>
      </w:r>
      <w:r>
        <w:rPr>
          <w:spacing w:val="-3"/>
        </w:rPr>
        <w:t xml:space="preserve"> </w:t>
      </w:r>
      <w:r>
        <w:t>UNDER</w:t>
      </w:r>
      <w:r>
        <w:rPr>
          <w:spacing w:val="-5"/>
        </w:rPr>
        <w:t xml:space="preserve"> </w:t>
      </w:r>
      <w:r>
        <w:t>THIS</w:t>
      </w:r>
      <w:r>
        <w:rPr>
          <w:spacing w:val="-3"/>
        </w:rPr>
        <w:t xml:space="preserve"> </w:t>
      </w:r>
      <w:r>
        <w:t>AGREEMENT</w:t>
      </w:r>
      <w:r>
        <w:rPr>
          <w:spacing w:val="-3"/>
        </w:rPr>
        <w:t xml:space="preserve"> </w:t>
      </w:r>
      <w:r>
        <w:t>EXCEPT</w:t>
      </w:r>
      <w:r>
        <w:rPr>
          <w:spacing w:val="-3"/>
        </w:rPr>
        <w:t xml:space="preserve"> </w:t>
      </w:r>
      <w:r>
        <w:t>THAT</w:t>
      </w:r>
      <w:r>
        <w:rPr>
          <w:spacing w:val="-3"/>
        </w:rPr>
        <w:t xml:space="preserve"> </w:t>
      </w:r>
      <w:r>
        <w:t>IT</w:t>
      </w:r>
      <w:r>
        <w:rPr>
          <w:spacing w:val="-3"/>
        </w:rPr>
        <w:t xml:space="preserve"> </w:t>
      </w:r>
      <w:ins w:author="Author" w:id="52">
        <w:r w:rsidR="0009243B">
          <w:rPr>
            <w:spacing w:val="-3"/>
          </w:rPr>
          <w:t xml:space="preserve">AFFIRMS IT </w:t>
        </w:r>
      </w:ins>
      <w:r>
        <w:t>HAS</w:t>
      </w:r>
      <w:r>
        <w:rPr>
          <w:spacing w:val="-3"/>
        </w:rPr>
        <w:t xml:space="preserve"> </w:t>
      </w:r>
      <w:r>
        <w:t>THE</w:t>
      </w:r>
      <w:r>
        <w:rPr>
          <w:spacing w:val="-3"/>
        </w:rPr>
        <w:t xml:space="preserve"> </w:t>
      </w:r>
      <w:r>
        <w:t>RIGHT</w:t>
      </w:r>
      <w:r>
        <w:rPr>
          <w:spacing w:val="-3"/>
        </w:rPr>
        <w:t xml:space="preserve"> </w:t>
      </w:r>
      <w:r>
        <w:t>TO DISCLOSE SUCH CONFIDENTIAL INFORMATION.</w:t>
      </w:r>
    </w:p>
    <w:p w:rsidR="007A2556" w:rsidRDefault="007A2556" w14:paraId="5252B66D" w14:textId="77777777">
      <w:pPr>
        <w:pStyle w:val="BodyText"/>
        <w:spacing w:before="10"/>
        <w:rPr>
          <w:sz w:val="21"/>
        </w:rPr>
      </w:pPr>
    </w:p>
    <w:p w:rsidR="007A2556" w:rsidRDefault="00F878BA" w14:paraId="5252B66E" w14:textId="57663E27">
      <w:pPr>
        <w:pStyle w:val="ListParagraph"/>
        <w:numPr>
          <w:ilvl w:val="0"/>
          <w:numId w:val="1"/>
        </w:numPr>
        <w:tabs>
          <w:tab w:val="left" w:pos="828"/>
        </w:tabs>
        <w:ind w:right="124"/>
      </w:pPr>
      <w:r>
        <w:rPr>
          <w:b/>
          <w:u w:val="single"/>
        </w:rPr>
        <w:t>Return of Materials.</w:t>
      </w:r>
      <w:r>
        <w:rPr>
          <w:b/>
          <w:spacing w:val="40"/>
        </w:rPr>
        <w:t xml:space="preserve"> </w:t>
      </w:r>
      <w:r>
        <w:t xml:space="preserve">All documents </w:t>
      </w:r>
      <w:del w:author="Author" w:id="53">
        <w:r w:rsidDel="00FB2CB9">
          <w:delText xml:space="preserve">and other tangible objects </w:delText>
        </w:r>
      </w:del>
      <w:r>
        <w:t>containing or representing Confidential Information which have been disclosed</w:t>
      </w:r>
      <w:r>
        <w:rPr>
          <w:spacing w:val="-1"/>
        </w:rPr>
        <w:t xml:space="preserve"> </w:t>
      </w:r>
      <w:r>
        <w:t>or provided to</w:t>
      </w:r>
      <w:r>
        <w:rPr>
          <w:spacing w:val="-1"/>
        </w:rPr>
        <w:t xml:space="preserve"> </w:t>
      </w:r>
      <w:r>
        <w:t>Receiving Party by</w:t>
      </w:r>
      <w:r>
        <w:rPr>
          <w:spacing w:val="-1"/>
        </w:rPr>
        <w:t xml:space="preserve"> </w:t>
      </w:r>
      <w:r>
        <w:t>or on</w:t>
      </w:r>
      <w:r>
        <w:rPr>
          <w:spacing w:val="-1"/>
        </w:rPr>
        <w:t xml:space="preserve"> </w:t>
      </w:r>
      <w:r>
        <w:t>behalf of Disclosing</w:t>
      </w:r>
      <w:r>
        <w:rPr>
          <w:spacing w:val="-1"/>
        </w:rPr>
        <w:t xml:space="preserve"> </w:t>
      </w:r>
      <w:r>
        <w:t xml:space="preserve">Party, and all copies of such Confidential Information, which are in the possession of Receiving Party, shall be and remain the property of Disclosing Party. Upon </w:t>
      </w:r>
      <w:del w:author="Author" w:id="54">
        <w:r w:rsidDel="005F0DD9">
          <w:delText xml:space="preserve">termination of this Agreement or earlier upon </w:delText>
        </w:r>
      </w:del>
      <w:ins w:author="Author" w:id="55">
        <w:r w:rsidR="005F0DD9">
          <w:t xml:space="preserve">written </w:t>
        </w:r>
      </w:ins>
      <w:r>
        <w:t>request</w:t>
      </w:r>
      <w:ins w:author="Author" w:id="56">
        <w:r w:rsidR="00907BFB">
          <w:t xml:space="preserve"> from Disclosing Party</w:t>
        </w:r>
      </w:ins>
      <w:r>
        <w:t xml:space="preserve">, Confidential Information shall be </w:t>
      </w:r>
      <w:del w:author="Author" w:id="57">
        <w:r w:rsidDel="00ED4C32">
          <w:delText xml:space="preserve">promptly </w:delText>
        </w:r>
      </w:del>
      <w:r>
        <w:t xml:space="preserve">returned to Disclosing Party or </w:t>
      </w:r>
      <w:r>
        <w:lastRenderedPageBreak/>
        <w:t>destroyed</w:t>
      </w:r>
      <w:ins w:author="Author" w:id="58">
        <w:r w:rsidR="00ED4C32">
          <w:t xml:space="preserve"> as soon as reasonably possible</w:t>
        </w:r>
      </w:ins>
      <w:r>
        <w:t xml:space="preserve">, as requested and directed in writing by Disclosing Party, and any memoranda, notes, reports and the like </w:t>
      </w:r>
      <w:del w:author="Author" w:id="59">
        <w:r w:rsidDel="003C6D3D">
          <w:delText>generated by</w:delText>
        </w:r>
      </w:del>
      <w:ins w:author="Author" w:id="60">
        <w:r w:rsidR="003C6D3D">
          <w:t>provided to</w:t>
        </w:r>
      </w:ins>
      <w:r>
        <w:t xml:space="preserve"> Receiving Party </w:t>
      </w:r>
      <w:ins w:author="Author" w:id="61">
        <w:r w:rsidR="00A67022">
          <w:t xml:space="preserve">or copies thereof </w:t>
        </w:r>
      </w:ins>
      <w:r>
        <w:t>with respect to such Confidential Information shall be destroyed upon Disclosing Party’s written request, with confirmation of such destruction provided to Disclosing Party. Notwithstanding the foregoing,</w:t>
      </w:r>
      <w:r>
        <w:rPr>
          <w:spacing w:val="-2"/>
        </w:rPr>
        <w:t xml:space="preserve"> </w:t>
      </w:r>
      <w:r>
        <w:t>(i)</w:t>
      </w:r>
      <w:r>
        <w:rPr>
          <w:spacing w:val="-2"/>
        </w:rPr>
        <w:t xml:space="preserve"> </w:t>
      </w:r>
      <w:r>
        <w:t>Receiving</w:t>
      </w:r>
      <w:r>
        <w:rPr>
          <w:spacing w:val="-2"/>
        </w:rPr>
        <w:t xml:space="preserve"> </w:t>
      </w:r>
      <w:r>
        <w:t>Party</w:t>
      </w:r>
      <w:r>
        <w:rPr>
          <w:spacing w:val="-5"/>
        </w:rPr>
        <w:t xml:space="preserve"> </w:t>
      </w:r>
      <w:r>
        <w:t>may</w:t>
      </w:r>
      <w:r>
        <w:rPr>
          <w:spacing w:val="-4"/>
        </w:rPr>
        <w:t xml:space="preserve"> </w:t>
      </w:r>
      <w:r>
        <w:t>retain</w:t>
      </w:r>
      <w:r>
        <w:rPr>
          <w:spacing w:val="-2"/>
        </w:rPr>
        <w:t xml:space="preserve"> </w:t>
      </w:r>
      <w:r>
        <w:t>one (1)</w:t>
      </w:r>
      <w:r>
        <w:rPr>
          <w:spacing w:val="-1"/>
        </w:rPr>
        <w:t xml:space="preserve"> </w:t>
      </w:r>
      <w:r>
        <w:t>copy</w:t>
      </w:r>
      <w:r>
        <w:rPr>
          <w:spacing w:val="-5"/>
        </w:rPr>
        <w:t xml:space="preserve"> </w:t>
      </w:r>
      <w:r>
        <w:t>of</w:t>
      </w:r>
      <w:r>
        <w:rPr>
          <w:spacing w:val="-2"/>
        </w:rPr>
        <w:t xml:space="preserve"> </w:t>
      </w:r>
      <w:r>
        <w:t>such</w:t>
      </w:r>
      <w:r>
        <w:rPr>
          <w:spacing w:val="-2"/>
        </w:rPr>
        <w:t xml:space="preserve"> </w:t>
      </w:r>
      <w:r>
        <w:t>Confidential</w:t>
      </w:r>
      <w:r>
        <w:rPr>
          <w:spacing w:val="-3"/>
        </w:rPr>
        <w:t xml:space="preserve"> </w:t>
      </w:r>
      <w:r>
        <w:t>Information</w:t>
      </w:r>
      <w:r>
        <w:rPr>
          <w:spacing w:val="-5"/>
        </w:rPr>
        <w:t xml:space="preserve"> </w:t>
      </w:r>
      <w:r>
        <w:t>solely</w:t>
      </w:r>
      <w:r>
        <w:rPr>
          <w:spacing w:val="-5"/>
        </w:rPr>
        <w:t xml:space="preserve"> </w:t>
      </w:r>
      <w:r>
        <w:t>for</w:t>
      </w:r>
      <w:r>
        <w:rPr>
          <w:spacing w:val="-2"/>
        </w:rPr>
        <w:t xml:space="preserve"> </w:t>
      </w:r>
      <w:r>
        <w:t>purposes of ensuring compliance with this Agreement and (ii) Receiving Party shall not be obligated to return or destroy automatically created electronic copies stored on system back-up tapes</w:t>
      </w:r>
      <w:ins w:author="Author" w:id="62">
        <w:r w:rsidR="00907BFB">
          <w:t xml:space="preserve"> provided that such copies shall remain subject to the provisions of this Agreement and shall only be retained for the period the Receiving Party normally archives its back-up records</w:t>
        </w:r>
      </w:ins>
      <w:r>
        <w:t>.</w:t>
      </w:r>
    </w:p>
    <w:p w:rsidR="007A2556" w:rsidRDefault="007A2556" w14:paraId="5252B66F" w14:textId="77777777">
      <w:pPr>
        <w:pStyle w:val="BodyText"/>
        <w:spacing w:before="1"/>
      </w:pPr>
    </w:p>
    <w:p w:rsidR="007A2556" w:rsidP="00CC6BAA" w:rsidRDefault="00F878BA" w14:paraId="5252B672" w14:textId="23C70FE2">
      <w:pPr>
        <w:pStyle w:val="ListParagraph"/>
        <w:numPr>
          <w:ilvl w:val="0"/>
          <w:numId w:val="1"/>
        </w:numPr>
        <w:tabs>
          <w:tab w:val="left" w:pos="828"/>
        </w:tabs>
        <w:ind w:right="311"/>
      </w:pPr>
      <w:r>
        <w:rPr>
          <w:b/>
          <w:u w:val="single"/>
        </w:rPr>
        <w:t>No Licenses.</w:t>
      </w:r>
      <w:r>
        <w:rPr>
          <w:b/>
          <w:spacing w:val="80"/>
        </w:rPr>
        <w:t xml:space="preserve"> </w:t>
      </w:r>
      <w:r>
        <w:t>Nothing in this Agreement is intended to grant any rights or license to Receiving Party under</w:t>
      </w:r>
      <w:r>
        <w:rPr>
          <w:spacing w:val="-5"/>
        </w:rPr>
        <w:t xml:space="preserve"> </w:t>
      </w:r>
      <w:r>
        <w:t>any</w:t>
      </w:r>
      <w:r>
        <w:rPr>
          <w:spacing w:val="-3"/>
        </w:rPr>
        <w:t xml:space="preserve"> </w:t>
      </w:r>
      <w:r>
        <w:t>patent,</w:t>
      </w:r>
      <w:r>
        <w:rPr>
          <w:spacing w:val="-5"/>
        </w:rPr>
        <w:t xml:space="preserve"> </w:t>
      </w:r>
      <w:r>
        <w:t>copyright,</w:t>
      </w:r>
      <w:r>
        <w:rPr>
          <w:spacing w:val="-3"/>
        </w:rPr>
        <w:t xml:space="preserve"> </w:t>
      </w:r>
      <w:r>
        <w:t>trade</w:t>
      </w:r>
      <w:r>
        <w:rPr>
          <w:spacing w:val="-3"/>
        </w:rPr>
        <w:t xml:space="preserve"> </w:t>
      </w:r>
      <w:r>
        <w:t>secret</w:t>
      </w:r>
      <w:r>
        <w:rPr>
          <w:spacing w:val="-5"/>
        </w:rPr>
        <w:t xml:space="preserve"> </w:t>
      </w:r>
      <w:r>
        <w:t>or</w:t>
      </w:r>
      <w:r>
        <w:rPr>
          <w:spacing w:val="-3"/>
        </w:rPr>
        <w:t xml:space="preserve"> </w:t>
      </w:r>
      <w:r>
        <w:t>other</w:t>
      </w:r>
      <w:r>
        <w:rPr>
          <w:spacing w:val="-3"/>
        </w:rPr>
        <w:t xml:space="preserve"> </w:t>
      </w:r>
      <w:r>
        <w:t>intellectual</w:t>
      </w:r>
      <w:r>
        <w:rPr>
          <w:spacing w:val="-2"/>
        </w:rPr>
        <w:t xml:space="preserve"> </w:t>
      </w:r>
      <w:r>
        <w:t>property</w:t>
      </w:r>
      <w:r>
        <w:rPr>
          <w:spacing w:val="-3"/>
        </w:rPr>
        <w:t xml:space="preserve"> </w:t>
      </w:r>
      <w:r>
        <w:t>rights</w:t>
      </w:r>
      <w:r>
        <w:rPr>
          <w:spacing w:val="-3"/>
        </w:rPr>
        <w:t xml:space="preserve"> </w:t>
      </w:r>
      <w:r>
        <w:t>of</w:t>
      </w:r>
      <w:r>
        <w:rPr>
          <w:spacing w:val="-3"/>
        </w:rPr>
        <w:t xml:space="preserve"> </w:t>
      </w:r>
      <w:r>
        <w:t>Disclosing</w:t>
      </w:r>
      <w:r>
        <w:rPr>
          <w:spacing w:val="-3"/>
        </w:rPr>
        <w:t xml:space="preserve"> </w:t>
      </w:r>
      <w:r>
        <w:t>Party,</w:t>
      </w:r>
      <w:r>
        <w:rPr>
          <w:spacing w:val="-3"/>
        </w:rPr>
        <w:t xml:space="preserve"> </w:t>
      </w:r>
      <w:r>
        <w:t>nor</w:t>
      </w:r>
      <w:r>
        <w:rPr>
          <w:spacing w:val="-3"/>
        </w:rPr>
        <w:t xml:space="preserve"> </w:t>
      </w:r>
      <w:r>
        <w:t>shall</w:t>
      </w:r>
      <w:r w:rsidR="00CC6BAA">
        <w:t xml:space="preserve"> </w:t>
      </w:r>
      <w:r>
        <w:t>this Agreement or the disclosure of Confidential Information be deemed to grant to Receiving Party any rights</w:t>
      </w:r>
      <w:r w:rsidRPr="00CC6BAA">
        <w:rPr>
          <w:spacing w:val="-2"/>
        </w:rPr>
        <w:t xml:space="preserve"> </w:t>
      </w:r>
      <w:r>
        <w:t>or</w:t>
      </w:r>
      <w:r w:rsidRPr="00CC6BAA">
        <w:rPr>
          <w:spacing w:val="-4"/>
        </w:rPr>
        <w:t xml:space="preserve"> </w:t>
      </w:r>
      <w:r>
        <w:t>licenses</w:t>
      </w:r>
      <w:r w:rsidRPr="00CC6BAA">
        <w:rPr>
          <w:spacing w:val="-2"/>
        </w:rPr>
        <w:t xml:space="preserve"> </w:t>
      </w:r>
      <w:r>
        <w:t>in</w:t>
      </w:r>
      <w:r w:rsidRPr="00CC6BAA">
        <w:rPr>
          <w:spacing w:val="-2"/>
        </w:rPr>
        <w:t xml:space="preserve"> </w:t>
      </w:r>
      <w:r>
        <w:t>or</w:t>
      </w:r>
      <w:r w:rsidRPr="00CC6BAA">
        <w:rPr>
          <w:spacing w:val="-4"/>
        </w:rPr>
        <w:t xml:space="preserve"> </w:t>
      </w:r>
      <w:r>
        <w:t>to</w:t>
      </w:r>
      <w:r w:rsidRPr="00CC6BAA">
        <w:rPr>
          <w:spacing w:val="-5"/>
        </w:rPr>
        <w:t xml:space="preserve"> </w:t>
      </w:r>
      <w:r>
        <w:t>the</w:t>
      </w:r>
      <w:r w:rsidRPr="00CC6BAA">
        <w:rPr>
          <w:spacing w:val="-2"/>
        </w:rPr>
        <w:t xml:space="preserve"> </w:t>
      </w:r>
      <w:r>
        <w:t>Confidential</w:t>
      </w:r>
      <w:r w:rsidRPr="00CC6BAA">
        <w:rPr>
          <w:spacing w:val="-1"/>
        </w:rPr>
        <w:t xml:space="preserve"> </w:t>
      </w:r>
      <w:r>
        <w:t>Information</w:t>
      </w:r>
      <w:r w:rsidRPr="00CC6BAA">
        <w:rPr>
          <w:spacing w:val="-2"/>
        </w:rPr>
        <w:t xml:space="preserve"> </w:t>
      </w:r>
      <w:r>
        <w:t>of</w:t>
      </w:r>
      <w:r w:rsidRPr="00CC6BAA">
        <w:rPr>
          <w:spacing w:val="-2"/>
        </w:rPr>
        <w:t xml:space="preserve"> </w:t>
      </w:r>
      <w:r>
        <w:t>Disclosing</w:t>
      </w:r>
      <w:r w:rsidRPr="00CC6BAA">
        <w:rPr>
          <w:spacing w:val="-2"/>
        </w:rPr>
        <w:t xml:space="preserve"> </w:t>
      </w:r>
      <w:r>
        <w:t>Party</w:t>
      </w:r>
      <w:r w:rsidRPr="00CC6BAA">
        <w:rPr>
          <w:spacing w:val="-5"/>
        </w:rPr>
        <w:t xml:space="preserve"> </w:t>
      </w:r>
      <w:r>
        <w:t>except</w:t>
      </w:r>
      <w:r w:rsidRPr="00CC6BAA">
        <w:rPr>
          <w:spacing w:val="-4"/>
        </w:rPr>
        <w:t xml:space="preserve"> </w:t>
      </w:r>
      <w:r>
        <w:t>as</w:t>
      </w:r>
      <w:r w:rsidRPr="00CC6BAA">
        <w:rPr>
          <w:spacing w:val="-2"/>
        </w:rPr>
        <w:t xml:space="preserve"> </w:t>
      </w:r>
      <w:r>
        <w:t>expressly</w:t>
      </w:r>
      <w:r w:rsidRPr="00CC6BAA">
        <w:rPr>
          <w:spacing w:val="-5"/>
        </w:rPr>
        <w:t xml:space="preserve"> </w:t>
      </w:r>
      <w:r>
        <w:t>set</w:t>
      </w:r>
      <w:r w:rsidRPr="00CC6BAA">
        <w:rPr>
          <w:spacing w:val="-1"/>
        </w:rPr>
        <w:t xml:space="preserve"> </w:t>
      </w:r>
      <w:r>
        <w:t>forth</w:t>
      </w:r>
      <w:r w:rsidRPr="00CC6BAA">
        <w:rPr>
          <w:spacing w:val="-2"/>
        </w:rPr>
        <w:t xml:space="preserve"> </w:t>
      </w:r>
      <w:r>
        <w:t>in this Agreement.</w:t>
      </w:r>
    </w:p>
    <w:p w:rsidR="007A2556" w:rsidRDefault="007A2556" w14:paraId="5252B673" w14:textId="77777777">
      <w:pPr>
        <w:pStyle w:val="BodyText"/>
        <w:spacing w:before="1"/>
      </w:pPr>
    </w:p>
    <w:p w:rsidR="007A2556" w:rsidRDefault="00F878BA" w14:paraId="5252B674" w14:textId="3EF14895">
      <w:pPr>
        <w:pStyle w:val="ListParagraph"/>
        <w:numPr>
          <w:ilvl w:val="0"/>
          <w:numId w:val="1"/>
        </w:numPr>
        <w:tabs>
          <w:tab w:val="left" w:pos="828"/>
        </w:tabs>
        <w:spacing w:before="1"/>
        <w:ind w:right="140"/>
      </w:pPr>
      <w:r>
        <w:rPr>
          <w:b/>
          <w:u w:val="single"/>
        </w:rPr>
        <w:t>Term.</w:t>
      </w:r>
      <w:r>
        <w:rPr>
          <w:b/>
          <w:spacing w:val="80"/>
        </w:rPr>
        <w:t xml:space="preserve"> </w:t>
      </w:r>
      <w:r w:rsidR="0009243B">
        <w:t xml:space="preserve"> </w:t>
      </w:r>
      <w:ins w:author="Author" w:id="63">
        <w:r w:rsidR="0009243B">
          <w:t xml:space="preserve">Except as otherwise set forth herein, the obligations contained in this Agreement shall terminate one (1) year from the date of last signature. </w:t>
        </w:r>
      </w:ins>
      <w:r w:rsidR="0009243B">
        <w:t>T</w:t>
      </w:r>
      <w:r>
        <w:t>he obligations of Receiving Party under this Agreement with regard to non-disclosure and restrictions on use of Confidential Information shall survive any termination of this Agreement, and shall continue</w:t>
      </w:r>
      <w:r>
        <w:rPr>
          <w:spacing w:val="-4"/>
        </w:rPr>
        <w:t xml:space="preserve"> </w:t>
      </w:r>
      <w:r>
        <w:t>in</w:t>
      </w:r>
      <w:r>
        <w:rPr>
          <w:spacing w:val="-5"/>
        </w:rPr>
        <w:t xml:space="preserve"> </w:t>
      </w:r>
      <w:r>
        <w:t>effect</w:t>
      </w:r>
      <w:r>
        <w:rPr>
          <w:spacing w:val="-1"/>
        </w:rPr>
        <w:t xml:space="preserve"> </w:t>
      </w:r>
      <w:r>
        <w:t>for</w:t>
      </w:r>
      <w:r>
        <w:rPr>
          <w:spacing w:val="-2"/>
        </w:rPr>
        <w:t xml:space="preserve"> </w:t>
      </w:r>
      <w:r>
        <w:t>a</w:t>
      </w:r>
      <w:r>
        <w:rPr>
          <w:spacing w:val="-2"/>
        </w:rPr>
        <w:t xml:space="preserve"> </w:t>
      </w:r>
      <w:r>
        <w:t>period</w:t>
      </w:r>
      <w:r>
        <w:rPr>
          <w:spacing w:val="-2"/>
        </w:rPr>
        <w:t xml:space="preserve"> </w:t>
      </w:r>
      <w:r>
        <w:t>ending</w:t>
      </w:r>
      <w:ins w:author="Author" w:id="64">
        <w:r w:rsidR="00D62E80">
          <w:t xml:space="preserve"> five </w:t>
        </w:r>
      </w:ins>
      <w:del w:author="Author" w:id="65">
        <w:r w:rsidDel="00D62E80">
          <w:rPr>
            <w:spacing w:val="-2"/>
          </w:rPr>
          <w:delText xml:space="preserve"> </w:delText>
        </w:r>
        <w:r w:rsidDel="00D62E80">
          <w:delText>seven</w:delText>
        </w:r>
      </w:del>
      <w:r>
        <w:rPr>
          <w:spacing w:val="-5"/>
        </w:rPr>
        <w:t xml:space="preserve"> </w:t>
      </w:r>
      <w:r>
        <w:t>(</w:t>
      </w:r>
      <w:ins w:author="Author" w:id="66">
        <w:r w:rsidR="00D62E80">
          <w:t>5</w:t>
        </w:r>
        <w:r w:rsidR="007F612D">
          <w:t xml:space="preserve"> </w:t>
        </w:r>
      </w:ins>
      <w:del w:author="Author" w:id="67">
        <w:r w:rsidDel="00D62E80">
          <w:delText>7</w:delText>
        </w:r>
      </w:del>
      <w:r>
        <w:t>)</w:t>
      </w:r>
      <w:r>
        <w:rPr>
          <w:spacing w:val="-4"/>
        </w:rPr>
        <w:t xml:space="preserve"> </w:t>
      </w:r>
      <w:r>
        <w:t>years after</w:t>
      </w:r>
      <w:r>
        <w:rPr>
          <w:spacing w:val="-2"/>
        </w:rPr>
        <w:t xml:space="preserve"> </w:t>
      </w:r>
      <w:r>
        <w:t>the</w:t>
      </w:r>
      <w:r>
        <w:rPr>
          <w:spacing w:val="-2"/>
        </w:rPr>
        <w:t xml:space="preserve"> </w:t>
      </w:r>
      <w:r>
        <w:t>date</w:t>
      </w:r>
      <w:r>
        <w:rPr>
          <w:spacing w:val="-4"/>
        </w:rPr>
        <w:t xml:space="preserve"> </w:t>
      </w:r>
      <w:r>
        <w:t>of</w:t>
      </w:r>
      <w:r>
        <w:rPr>
          <w:spacing w:val="-4"/>
        </w:rPr>
        <w:t xml:space="preserve"> </w:t>
      </w:r>
      <w:del w:author="Author" w:id="68">
        <w:r w:rsidDel="005F0DD9">
          <w:delText>initial</w:delText>
        </w:r>
        <w:r w:rsidDel="005F0DD9">
          <w:rPr>
            <w:spacing w:val="-1"/>
          </w:rPr>
          <w:delText xml:space="preserve"> </w:delText>
        </w:r>
        <w:r w:rsidDel="005F0DD9">
          <w:delText>disclosure</w:delText>
        </w:r>
        <w:r w:rsidDel="005F0DD9">
          <w:rPr>
            <w:spacing w:val="-4"/>
          </w:rPr>
          <w:delText xml:space="preserve"> </w:delText>
        </w:r>
        <w:r w:rsidDel="005F0DD9">
          <w:delText>of</w:delText>
        </w:r>
        <w:r w:rsidDel="005F0DD9">
          <w:rPr>
            <w:spacing w:val="-2"/>
          </w:rPr>
          <w:delText xml:space="preserve"> </w:delText>
        </w:r>
        <w:r w:rsidDel="005F0DD9">
          <w:delText>such</w:delText>
        </w:r>
        <w:r w:rsidDel="005F0DD9">
          <w:rPr>
            <w:spacing w:val="-2"/>
          </w:rPr>
          <w:delText xml:space="preserve"> </w:delText>
        </w:r>
        <w:r w:rsidDel="005F0DD9">
          <w:delText xml:space="preserve">Confidential Information to Receiving Party under </w:delText>
        </w:r>
      </w:del>
      <w:r>
        <w:t>this Agreement</w:t>
      </w:r>
      <w:del w:author="Author" w:id="69">
        <w:r w:rsidDel="005F0DD9">
          <w:delText>, except for Receiving Party’s obligations to protect Disclosing Party’s Trade Secrets, which shall survive in perpetuity or until the information is no longer protected as a Trade Secret by Disclosing Party</w:delText>
        </w:r>
      </w:del>
      <w:r>
        <w:t>.</w:t>
      </w:r>
      <w:r>
        <w:rPr>
          <w:spacing w:val="40"/>
        </w:rPr>
        <w:t xml:space="preserve"> </w:t>
      </w:r>
      <w:r>
        <w:t xml:space="preserve">Either Party may terminate this Agreement upon </w:t>
      </w:r>
      <w:ins w:author="Author" w:id="70">
        <w:r w:rsidR="005F0DD9">
          <w:t xml:space="preserve">thirty (30) days prior </w:t>
        </w:r>
      </w:ins>
      <w:r>
        <w:t>written notice to the other Party.</w:t>
      </w:r>
      <w:ins w:author="Author" w:id="71">
        <w:r w:rsidR="005F0DD9">
          <w:t xml:space="preserve"> Upon termination of this Agreement by any of the Parties, no Party has any further obligation or liability to the other Party other than the continuing obligation of confidentiality hereunder.</w:t>
        </w:r>
      </w:ins>
    </w:p>
    <w:p w:rsidR="007A2556" w:rsidRDefault="007A2556" w14:paraId="5252B675" w14:textId="77777777">
      <w:pPr>
        <w:pStyle w:val="BodyText"/>
        <w:spacing w:before="10"/>
        <w:rPr>
          <w:sz w:val="21"/>
        </w:rPr>
      </w:pPr>
    </w:p>
    <w:p w:rsidR="007A2556" w:rsidDel="005F0DD9" w:rsidRDefault="00F878BA" w14:paraId="5252B676" w14:textId="3CF4E294">
      <w:pPr>
        <w:pStyle w:val="ListParagraph"/>
        <w:numPr>
          <w:ilvl w:val="0"/>
          <w:numId w:val="1"/>
        </w:numPr>
        <w:tabs>
          <w:tab w:val="left" w:pos="828"/>
        </w:tabs>
        <w:ind w:right="231"/>
        <w:rPr>
          <w:del w:author="Author" w:id="72"/>
        </w:rPr>
      </w:pPr>
      <w:commentRangeStart w:id="73"/>
      <w:del w:author="Author" w:id="74">
        <w:r w:rsidDel="005F0DD9">
          <w:rPr>
            <w:b/>
            <w:u w:val="single"/>
          </w:rPr>
          <w:delText>Securities Laws.</w:delText>
        </w:r>
        <w:r w:rsidDel="005F0DD9">
          <w:rPr>
            <w:b/>
            <w:spacing w:val="40"/>
          </w:rPr>
          <w:delText xml:space="preserve"> </w:delText>
        </w:r>
        <w:r w:rsidDel="005F0DD9">
          <w:delText>Karyopharm is a publicly traded company. Company hereby acknowledges that (i) the trading in securities of a publicly traded company is subject to applicable securities legislation, (ii) as a result</w:delText>
        </w:r>
        <w:r w:rsidDel="005F0DD9">
          <w:rPr>
            <w:spacing w:val="-4"/>
          </w:rPr>
          <w:delText xml:space="preserve"> </w:delText>
        </w:r>
        <w:r w:rsidDel="005F0DD9">
          <w:delText>of</w:delText>
        </w:r>
        <w:r w:rsidDel="005F0DD9">
          <w:rPr>
            <w:spacing w:val="-3"/>
          </w:rPr>
          <w:delText xml:space="preserve"> </w:delText>
        </w:r>
        <w:r w:rsidDel="005F0DD9">
          <w:delText>the</w:delText>
        </w:r>
        <w:r w:rsidDel="005F0DD9">
          <w:rPr>
            <w:spacing w:val="-2"/>
          </w:rPr>
          <w:delText xml:space="preserve"> </w:delText>
        </w:r>
        <w:r w:rsidDel="005F0DD9">
          <w:delText>disclosure</w:delText>
        </w:r>
        <w:r w:rsidDel="005F0DD9">
          <w:rPr>
            <w:spacing w:val="-2"/>
          </w:rPr>
          <w:delText xml:space="preserve"> </w:delText>
        </w:r>
        <w:r w:rsidDel="005F0DD9">
          <w:delText>of</w:delText>
        </w:r>
        <w:r w:rsidDel="005F0DD9">
          <w:rPr>
            <w:spacing w:val="-4"/>
          </w:rPr>
          <w:delText xml:space="preserve"> </w:delText>
        </w:r>
        <w:r w:rsidDel="005F0DD9">
          <w:delText>the</w:delText>
        </w:r>
        <w:r w:rsidDel="005F0DD9">
          <w:rPr>
            <w:spacing w:val="-2"/>
          </w:rPr>
          <w:delText xml:space="preserve"> </w:delText>
        </w:r>
        <w:r w:rsidDel="005F0DD9">
          <w:delText>Confidential</w:delText>
        </w:r>
        <w:r w:rsidDel="005F0DD9">
          <w:rPr>
            <w:spacing w:val="-1"/>
          </w:rPr>
          <w:delText xml:space="preserve"> </w:delText>
        </w:r>
        <w:r w:rsidDel="005F0DD9">
          <w:delText>Information</w:delText>
        </w:r>
        <w:r w:rsidDel="005F0DD9">
          <w:rPr>
            <w:spacing w:val="-1"/>
          </w:rPr>
          <w:delText xml:space="preserve"> </w:delText>
        </w:r>
        <w:r w:rsidDel="005F0DD9">
          <w:delText>of</w:delText>
        </w:r>
        <w:r w:rsidDel="005F0DD9">
          <w:rPr>
            <w:spacing w:val="-2"/>
          </w:rPr>
          <w:delText xml:space="preserve"> </w:delText>
        </w:r>
        <w:r w:rsidDel="005F0DD9">
          <w:delText>Karyopharm</w:delText>
        </w:r>
        <w:r w:rsidDel="005F0DD9">
          <w:rPr>
            <w:spacing w:val="-1"/>
          </w:rPr>
          <w:delText xml:space="preserve"> </w:delText>
        </w:r>
        <w:r w:rsidDel="005F0DD9">
          <w:delText>hereunder,</w:delText>
        </w:r>
        <w:r w:rsidDel="005F0DD9">
          <w:rPr>
            <w:spacing w:val="-2"/>
          </w:rPr>
          <w:delText xml:space="preserve"> </w:delText>
        </w:r>
        <w:r w:rsidDel="005F0DD9">
          <w:delText>it</w:delText>
        </w:r>
        <w:r w:rsidDel="005F0DD9">
          <w:rPr>
            <w:spacing w:val="-4"/>
          </w:rPr>
          <w:delText xml:space="preserve"> </w:delText>
        </w:r>
        <w:r w:rsidDel="005F0DD9">
          <w:delText>may</w:delText>
        </w:r>
        <w:r w:rsidDel="005F0DD9">
          <w:rPr>
            <w:spacing w:val="-4"/>
          </w:rPr>
          <w:delText xml:space="preserve"> </w:delText>
        </w:r>
        <w:r w:rsidDel="005F0DD9">
          <w:delText>possess</w:delText>
        </w:r>
        <w:r w:rsidDel="005F0DD9">
          <w:rPr>
            <w:spacing w:val="-4"/>
          </w:rPr>
          <w:delText xml:space="preserve"> </w:delText>
        </w:r>
        <w:r w:rsidDel="005F0DD9">
          <w:delText>material, non-public</w:delText>
        </w:r>
        <w:r w:rsidDel="005F0DD9">
          <w:rPr>
            <w:spacing w:val="-2"/>
          </w:rPr>
          <w:delText xml:space="preserve"> </w:delText>
        </w:r>
        <w:r w:rsidDel="005F0DD9">
          <w:delText>information</w:delText>
        </w:r>
        <w:r w:rsidDel="005F0DD9">
          <w:rPr>
            <w:spacing w:val="-2"/>
          </w:rPr>
          <w:delText xml:space="preserve"> </w:delText>
        </w:r>
        <w:r w:rsidDel="005F0DD9">
          <w:delText>of</w:delText>
        </w:r>
        <w:r w:rsidDel="005F0DD9">
          <w:rPr>
            <w:spacing w:val="-4"/>
          </w:rPr>
          <w:delText xml:space="preserve"> </w:delText>
        </w:r>
        <w:r w:rsidDel="005F0DD9">
          <w:delText>Karyopharm,</w:delText>
        </w:r>
        <w:r w:rsidDel="005F0DD9">
          <w:rPr>
            <w:spacing w:val="-2"/>
          </w:rPr>
          <w:delText xml:space="preserve"> </w:delText>
        </w:r>
        <w:r w:rsidDel="005F0DD9">
          <w:delText>and</w:delText>
        </w:r>
        <w:r w:rsidDel="005F0DD9">
          <w:rPr>
            <w:spacing w:val="-2"/>
          </w:rPr>
          <w:delText xml:space="preserve"> </w:delText>
        </w:r>
        <w:r w:rsidDel="005F0DD9">
          <w:delText>(iii)</w:delText>
        </w:r>
        <w:r w:rsidDel="005F0DD9">
          <w:rPr>
            <w:spacing w:val="-4"/>
          </w:rPr>
          <w:delText xml:space="preserve"> </w:delText>
        </w:r>
        <w:r w:rsidDel="005F0DD9">
          <w:delText>any</w:delText>
        </w:r>
        <w:r w:rsidDel="005F0DD9">
          <w:rPr>
            <w:spacing w:val="-2"/>
          </w:rPr>
          <w:delText xml:space="preserve"> </w:delText>
        </w:r>
        <w:r w:rsidDel="005F0DD9">
          <w:delText>trading</w:delText>
        </w:r>
        <w:r w:rsidDel="005F0DD9">
          <w:rPr>
            <w:spacing w:val="-2"/>
          </w:rPr>
          <w:delText xml:space="preserve"> </w:delText>
        </w:r>
        <w:r w:rsidDel="005F0DD9">
          <w:delText>by</w:delText>
        </w:r>
        <w:r w:rsidDel="005F0DD9">
          <w:rPr>
            <w:spacing w:val="-5"/>
          </w:rPr>
          <w:delText xml:space="preserve"> </w:delText>
        </w:r>
        <w:r w:rsidDel="005F0DD9">
          <w:delText>it</w:delText>
        </w:r>
        <w:r w:rsidDel="005F0DD9">
          <w:rPr>
            <w:spacing w:val="-4"/>
          </w:rPr>
          <w:delText xml:space="preserve"> </w:delText>
        </w:r>
        <w:r w:rsidDel="005F0DD9">
          <w:delText>in</w:delText>
        </w:r>
        <w:r w:rsidDel="005F0DD9">
          <w:rPr>
            <w:spacing w:val="-5"/>
          </w:rPr>
          <w:delText xml:space="preserve"> </w:delText>
        </w:r>
        <w:r w:rsidDel="005F0DD9">
          <w:delText>the</w:delText>
        </w:r>
        <w:r w:rsidDel="005F0DD9">
          <w:rPr>
            <w:spacing w:val="-4"/>
          </w:rPr>
          <w:delText xml:space="preserve"> </w:delText>
        </w:r>
        <w:r w:rsidDel="005F0DD9">
          <w:delText>securities</w:delText>
        </w:r>
        <w:r w:rsidDel="005F0DD9">
          <w:rPr>
            <w:spacing w:val="-4"/>
          </w:rPr>
          <w:delText xml:space="preserve"> </w:delText>
        </w:r>
        <w:r w:rsidDel="005F0DD9">
          <w:delText>of</w:delText>
        </w:r>
        <w:r w:rsidDel="005F0DD9">
          <w:rPr>
            <w:spacing w:val="-2"/>
          </w:rPr>
          <w:delText xml:space="preserve"> </w:delText>
        </w:r>
        <w:r w:rsidDel="005F0DD9">
          <w:delText>Karyopharm</w:delText>
        </w:r>
        <w:r w:rsidDel="005F0DD9">
          <w:rPr>
            <w:spacing w:val="-1"/>
          </w:rPr>
          <w:delText xml:space="preserve"> </w:delText>
        </w:r>
        <w:r w:rsidDel="005F0DD9">
          <w:delText>while</w:delText>
        </w:r>
        <w:r w:rsidDel="005F0DD9">
          <w:rPr>
            <w:spacing w:val="-4"/>
          </w:rPr>
          <w:delText xml:space="preserve"> </w:delText>
        </w:r>
        <w:r w:rsidDel="005F0DD9">
          <w:delText>in possession of such material, non-public information may entail the violation by it of applicable securities and other legislation and is prohibited.</w:delText>
        </w:r>
      </w:del>
      <w:commentRangeEnd w:id="73"/>
      <w:r w:rsidR="00CC6BAA">
        <w:rPr>
          <w:rStyle w:val="CommentReference"/>
        </w:rPr>
        <w:commentReference w:id="73"/>
      </w:r>
    </w:p>
    <w:p w:rsidR="007A2556" w:rsidRDefault="007A2556" w14:paraId="5252B677" w14:textId="77777777">
      <w:pPr>
        <w:pStyle w:val="BodyText"/>
        <w:spacing w:before="1"/>
      </w:pPr>
    </w:p>
    <w:p w:rsidR="007A2556" w:rsidRDefault="00F878BA" w14:paraId="5252B678" w14:textId="3071B94A">
      <w:pPr>
        <w:pStyle w:val="ListParagraph"/>
        <w:numPr>
          <w:ilvl w:val="0"/>
          <w:numId w:val="1"/>
        </w:numPr>
        <w:tabs>
          <w:tab w:val="left" w:pos="828"/>
        </w:tabs>
        <w:ind w:right="238" w:hanging="721"/>
      </w:pPr>
      <w:r>
        <w:rPr>
          <w:b/>
          <w:u w:val="single"/>
        </w:rPr>
        <w:t>Breach.</w:t>
      </w:r>
      <w:r>
        <w:rPr>
          <w:b/>
        </w:rPr>
        <w:t xml:space="preserve"> </w:t>
      </w:r>
      <w:r>
        <w:t>Receiving</w:t>
      </w:r>
      <w:r>
        <w:rPr>
          <w:spacing w:val="-1"/>
        </w:rPr>
        <w:t xml:space="preserve"> </w:t>
      </w:r>
      <w:r>
        <w:t xml:space="preserve">Party acknowledges that any actual </w:t>
      </w:r>
      <w:del w:author="Author" w:id="75">
        <w:r w:rsidDel="003A7615">
          <w:delText xml:space="preserve">or threatened </w:delText>
        </w:r>
      </w:del>
      <w:r>
        <w:t>breach of this Agreement may cause Disclosing Party immediate and irreparable harm that cannot be adequately compensated by monetary damages,</w:t>
      </w:r>
      <w:r>
        <w:rPr>
          <w:spacing w:val="-5"/>
        </w:rPr>
        <w:t xml:space="preserve"> </w:t>
      </w:r>
      <w:r>
        <w:t>and</w:t>
      </w:r>
      <w:r>
        <w:rPr>
          <w:spacing w:val="-4"/>
        </w:rPr>
        <w:t xml:space="preserve"> </w:t>
      </w:r>
      <w:r>
        <w:t>therefore</w:t>
      </w:r>
      <w:r>
        <w:rPr>
          <w:spacing w:val="-4"/>
        </w:rPr>
        <w:t xml:space="preserve"> </w:t>
      </w:r>
      <w:r>
        <w:t>agrees</w:t>
      </w:r>
      <w:r>
        <w:rPr>
          <w:spacing w:val="-4"/>
        </w:rPr>
        <w:t xml:space="preserve"> </w:t>
      </w:r>
      <w:r>
        <w:t>that Disclosing</w:t>
      </w:r>
      <w:r>
        <w:rPr>
          <w:spacing w:val="-5"/>
        </w:rPr>
        <w:t xml:space="preserve"> </w:t>
      </w:r>
      <w:r>
        <w:t>Party</w:t>
      </w:r>
      <w:r>
        <w:rPr>
          <w:spacing w:val="-2"/>
        </w:rPr>
        <w:t xml:space="preserve"> </w:t>
      </w:r>
      <w:r>
        <w:t>shall</w:t>
      </w:r>
      <w:r>
        <w:rPr>
          <w:spacing w:val="-4"/>
        </w:rPr>
        <w:t xml:space="preserve"> </w:t>
      </w:r>
      <w:r>
        <w:t>be</w:t>
      </w:r>
      <w:r>
        <w:rPr>
          <w:spacing w:val="-2"/>
        </w:rPr>
        <w:t xml:space="preserve"> </w:t>
      </w:r>
      <w:r>
        <w:t>entitled</w:t>
      </w:r>
      <w:r>
        <w:rPr>
          <w:spacing w:val="-4"/>
        </w:rPr>
        <w:t xml:space="preserve"> </w:t>
      </w:r>
      <w:r>
        <w:t>to</w:t>
      </w:r>
      <w:r>
        <w:rPr>
          <w:spacing w:val="-2"/>
        </w:rPr>
        <w:t xml:space="preserve"> </w:t>
      </w:r>
      <w:r>
        <w:t>seek</w:t>
      </w:r>
      <w:r>
        <w:rPr>
          <w:spacing w:val="-2"/>
        </w:rPr>
        <w:t xml:space="preserve"> </w:t>
      </w:r>
      <w:r>
        <w:t>equitable</w:t>
      </w:r>
      <w:r>
        <w:rPr>
          <w:spacing w:val="-4"/>
        </w:rPr>
        <w:t xml:space="preserve"> </w:t>
      </w:r>
      <w:r>
        <w:t>and</w:t>
      </w:r>
      <w:r>
        <w:rPr>
          <w:spacing w:val="-4"/>
        </w:rPr>
        <w:t xml:space="preserve"> </w:t>
      </w:r>
      <w:r>
        <w:t>injunctive</w:t>
      </w:r>
      <w:r>
        <w:rPr>
          <w:spacing w:val="-2"/>
        </w:rPr>
        <w:t xml:space="preserve"> </w:t>
      </w:r>
      <w:r>
        <w:t xml:space="preserve">relief for actual </w:t>
      </w:r>
      <w:del w:author="Author" w:id="76">
        <w:r w:rsidDel="00C604EA">
          <w:delText xml:space="preserve">or threatened </w:delText>
        </w:r>
      </w:del>
      <w:r>
        <w:t xml:space="preserve">breach of this Agreement, in addition to any other remedies available at law or </w:t>
      </w:r>
      <w:r>
        <w:rPr>
          <w:spacing w:val="-2"/>
        </w:rPr>
        <w:t>equity.</w:t>
      </w:r>
    </w:p>
    <w:p w:rsidR="007A2556" w:rsidRDefault="007A2556" w14:paraId="5252B679" w14:textId="77777777">
      <w:pPr>
        <w:pStyle w:val="BodyText"/>
        <w:spacing w:before="11"/>
        <w:rPr>
          <w:sz w:val="21"/>
        </w:rPr>
      </w:pPr>
    </w:p>
    <w:p w:rsidR="007A2556" w:rsidRDefault="00F878BA" w14:paraId="5252B67A" w14:textId="77777777">
      <w:pPr>
        <w:pStyle w:val="ListParagraph"/>
        <w:numPr>
          <w:ilvl w:val="0"/>
          <w:numId w:val="1"/>
        </w:numPr>
        <w:tabs>
          <w:tab w:val="left" w:pos="828"/>
        </w:tabs>
        <w:ind w:right="166" w:hanging="721"/>
      </w:pPr>
      <w:r>
        <w:rPr>
          <w:b/>
          <w:u w:val="single"/>
        </w:rPr>
        <w:t>Notices</w:t>
      </w:r>
      <w:r>
        <w:t>. Any notices required or permitted hereunder shall be given to</w:t>
      </w:r>
      <w:r>
        <w:rPr>
          <w:spacing w:val="-1"/>
        </w:rPr>
        <w:t xml:space="preserve"> </w:t>
      </w:r>
      <w:r>
        <w:t>the appropriate Party</w:t>
      </w:r>
      <w:r>
        <w:rPr>
          <w:spacing w:val="-1"/>
        </w:rPr>
        <w:t xml:space="preserve"> </w:t>
      </w:r>
      <w:r>
        <w:t>at the address specified</w:t>
      </w:r>
      <w:r>
        <w:rPr>
          <w:spacing w:val="-1"/>
        </w:rPr>
        <w:t xml:space="preserve"> </w:t>
      </w:r>
      <w:r>
        <w:t>in</w:t>
      </w:r>
      <w:r>
        <w:rPr>
          <w:spacing w:val="-2"/>
        </w:rPr>
        <w:t xml:space="preserve"> </w:t>
      </w:r>
      <w:r>
        <w:t>this Agreement or at such other</w:t>
      </w:r>
      <w:r>
        <w:rPr>
          <w:spacing w:val="-1"/>
        </w:rPr>
        <w:t xml:space="preserve"> </w:t>
      </w:r>
      <w:r>
        <w:t>address as</w:t>
      </w:r>
      <w:r>
        <w:rPr>
          <w:spacing w:val="-1"/>
        </w:rPr>
        <w:t xml:space="preserve"> </w:t>
      </w:r>
      <w:r>
        <w:t>the Party shall specify in writing.</w:t>
      </w:r>
      <w:r>
        <w:rPr>
          <w:spacing w:val="40"/>
        </w:rPr>
        <w:t xml:space="preserve"> </w:t>
      </w:r>
      <w:r>
        <w:t>Such</w:t>
      </w:r>
      <w:r>
        <w:rPr>
          <w:spacing w:val="-2"/>
        </w:rPr>
        <w:t xml:space="preserve"> </w:t>
      </w:r>
      <w:r>
        <w:t>notice</w:t>
      </w:r>
      <w:r>
        <w:rPr>
          <w:spacing w:val="-1"/>
        </w:rPr>
        <w:t xml:space="preserve"> </w:t>
      </w:r>
      <w:r>
        <w:t>shall be deemed given: (i) upon personal delivery to the appropriate address, (ii) one (1) business day after mailing, if sent by recognized overnight delivery, (iii) three (3) days after the date of mailing, if sent by certified</w:t>
      </w:r>
      <w:r>
        <w:rPr>
          <w:spacing w:val="-2"/>
        </w:rPr>
        <w:t xml:space="preserve"> </w:t>
      </w:r>
      <w:r>
        <w:t>or</w:t>
      </w:r>
      <w:r>
        <w:rPr>
          <w:spacing w:val="-4"/>
        </w:rPr>
        <w:t xml:space="preserve"> </w:t>
      </w:r>
      <w:r>
        <w:t>registered</w:t>
      </w:r>
      <w:r>
        <w:rPr>
          <w:spacing w:val="-4"/>
        </w:rPr>
        <w:t xml:space="preserve"> </w:t>
      </w:r>
      <w:r>
        <w:t>mail,</w:t>
      </w:r>
      <w:r>
        <w:rPr>
          <w:spacing w:val="-5"/>
        </w:rPr>
        <w:t xml:space="preserve"> </w:t>
      </w:r>
      <w:r>
        <w:t>or</w:t>
      </w:r>
      <w:r>
        <w:rPr>
          <w:spacing w:val="-2"/>
        </w:rPr>
        <w:t xml:space="preserve"> </w:t>
      </w:r>
      <w:r>
        <w:t>(iv) at</w:t>
      </w:r>
      <w:r>
        <w:rPr>
          <w:spacing w:val="-4"/>
        </w:rPr>
        <w:t xml:space="preserve"> </w:t>
      </w:r>
      <w:r>
        <w:t>the</w:t>
      </w:r>
      <w:r>
        <w:rPr>
          <w:spacing w:val="-4"/>
        </w:rPr>
        <w:t xml:space="preserve"> </w:t>
      </w:r>
      <w:r>
        <w:t>time</w:t>
      </w:r>
      <w:r>
        <w:rPr>
          <w:spacing w:val="-2"/>
        </w:rPr>
        <w:t xml:space="preserve"> </w:t>
      </w:r>
      <w:r>
        <w:t>acknowledgement</w:t>
      </w:r>
      <w:r>
        <w:rPr>
          <w:spacing w:val="-4"/>
        </w:rPr>
        <w:t xml:space="preserve"> </w:t>
      </w:r>
      <w:r>
        <w:t>of</w:t>
      </w:r>
      <w:r>
        <w:rPr>
          <w:spacing w:val="-4"/>
        </w:rPr>
        <w:t xml:space="preserve"> </w:t>
      </w:r>
      <w:r>
        <w:t>receipt</w:t>
      </w:r>
      <w:r>
        <w:rPr>
          <w:spacing w:val="-1"/>
        </w:rPr>
        <w:t xml:space="preserve"> </w:t>
      </w:r>
      <w:r>
        <w:t>is</w:t>
      </w:r>
      <w:r>
        <w:rPr>
          <w:spacing w:val="-2"/>
        </w:rPr>
        <w:t xml:space="preserve"> </w:t>
      </w:r>
      <w:r>
        <w:t>received by</w:t>
      </w:r>
      <w:r>
        <w:rPr>
          <w:spacing w:val="-2"/>
        </w:rPr>
        <w:t xml:space="preserve"> </w:t>
      </w:r>
      <w:r>
        <w:t>the</w:t>
      </w:r>
      <w:r>
        <w:rPr>
          <w:spacing w:val="-2"/>
        </w:rPr>
        <w:t xml:space="preserve"> </w:t>
      </w:r>
      <w:r>
        <w:t>sending</w:t>
      </w:r>
      <w:r>
        <w:rPr>
          <w:spacing w:val="-2"/>
        </w:rPr>
        <w:t xml:space="preserve"> </w:t>
      </w:r>
      <w:r>
        <w:t>party, if sent by electronic mail and acknowledgment is required. Any change in address shall be promptly communicated by either Party to the other Party.</w:t>
      </w:r>
    </w:p>
    <w:p w:rsidR="007A2556" w:rsidRDefault="007A2556" w14:paraId="5252B67B" w14:textId="77777777">
      <w:pPr>
        <w:pStyle w:val="BodyText"/>
        <w:spacing w:before="11"/>
        <w:rPr>
          <w:sz w:val="21"/>
        </w:rPr>
      </w:pPr>
    </w:p>
    <w:p w:rsidR="007A2556" w:rsidRDefault="00F878BA" w14:paraId="5252B67C" w14:textId="208E4D3B">
      <w:pPr>
        <w:pStyle w:val="ListParagraph"/>
        <w:numPr>
          <w:ilvl w:val="0"/>
          <w:numId w:val="1"/>
        </w:numPr>
        <w:tabs>
          <w:tab w:val="left" w:pos="828"/>
        </w:tabs>
        <w:ind w:right="134" w:hanging="721"/>
        <w:rPr>
          <w:ins w:author="Author" w:id="77"/>
        </w:rPr>
      </w:pPr>
      <w:r>
        <w:rPr>
          <w:b/>
          <w:u w:val="single"/>
        </w:rPr>
        <w:t>Miscellaneous.</w:t>
      </w:r>
      <w:r>
        <w:rPr>
          <w:b/>
          <w:spacing w:val="40"/>
        </w:rPr>
        <w:t xml:space="preserve"> </w:t>
      </w:r>
      <w:r>
        <w:t>This Agreement shall bind and inure to the benefit of the Parties hereto and their successors and permitted assignees.</w:t>
      </w:r>
      <w:r>
        <w:rPr>
          <w:spacing w:val="40"/>
        </w:rPr>
        <w:t xml:space="preserve"> </w:t>
      </w:r>
      <w:r>
        <w:t>This Agreement may not be delegated or assigned by either Party without the prior written consent of the other Party.</w:t>
      </w:r>
      <w:r>
        <w:rPr>
          <w:spacing w:val="40"/>
        </w:rPr>
        <w:t xml:space="preserve"> </w:t>
      </w:r>
      <w:r>
        <w:t xml:space="preserve">This Agreement shall be governed by the laws of the </w:t>
      </w:r>
      <w:del w:author="Author" w:id="78">
        <w:r w:rsidDel="005F0DD9">
          <w:delText>Commonwealth</w:delText>
        </w:r>
        <w:r w:rsidDel="005F0DD9">
          <w:rPr>
            <w:spacing w:val="-4"/>
          </w:rPr>
          <w:delText xml:space="preserve"> </w:delText>
        </w:r>
        <w:r w:rsidDel="005F0DD9">
          <w:delText>of</w:delText>
        </w:r>
        <w:r w:rsidDel="005F0DD9">
          <w:rPr>
            <w:spacing w:val="-4"/>
          </w:rPr>
          <w:delText xml:space="preserve"> </w:delText>
        </w:r>
        <w:r w:rsidDel="005F0DD9">
          <w:delText>Massachusetts</w:delText>
        </w:r>
      </w:del>
      <w:ins w:author="Author" w:id="79">
        <w:r w:rsidR="005F0DD9">
          <w:t>State of California, USA</w:t>
        </w:r>
      </w:ins>
      <w:r>
        <w:t>,</w:t>
      </w:r>
      <w:r>
        <w:rPr>
          <w:spacing w:val="-5"/>
        </w:rPr>
        <w:t xml:space="preserve"> </w:t>
      </w:r>
      <w:r>
        <w:t>without</w:t>
      </w:r>
      <w:r>
        <w:rPr>
          <w:spacing w:val="-4"/>
        </w:rPr>
        <w:t xml:space="preserve"> </w:t>
      </w:r>
      <w:r>
        <w:t>reference</w:t>
      </w:r>
      <w:r>
        <w:rPr>
          <w:spacing w:val="-2"/>
        </w:rPr>
        <w:t xml:space="preserve"> </w:t>
      </w:r>
      <w:r>
        <w:t>to</w:t>
      </w:r>
      <w:r>
        <w:rPr>
          <w:spacing w:val="-2"/>
        </w:rPr>
        <w:t xml:space="preserve"> </w:t>
      </w:r>
      <w:r>
        <w:t>conflict</w:t>
      </w:r>
      <w:r>
        <w:rPr>
          <w:spacing w:val="-1"/>
        </w:rPr>
        <w:t xml:space="preserve"> </w:t>
      </w:r>
      <w:r>
        <w:t>of</w:t>
      </w:r>
      <w:r>
        <w:rPr>
          <w:spacing w:val="-4"/>
        </w:rPr>
        <w:t xml:space="preserve"> </w:t>
      </w:r>
      <w:r>
        <w:t>laws</w:t>
      </w:r>
      <w:r>
        <w:rPr>
          <w:spacing w:val="-2"/>
        </w:rPr>
        <w:t xml:space="preserve"> </w:t>
      </w:r>
      <w:r>
        <w:t>principles.</w:t>
      </w:r>
      <w:ins w:author="Author" w:id="80">
        <w:r w:rsidR="005F0DD9">
          <w:t xml:space="preserve"> </w:t>
        </w:r>
        <w:commentRangeStart w:id="81"/>
        <w:r w:rsidR="005F0DD9">
          <w:t>Any and all claims or disputes and any non-contractual obligations arising out of or in connection with this Agreement shall be subject to the exclusive jurisdiction of the courts of the State of California, USA</w:t>
        </w:r>
        <w:commentRangeEnd w:id="81"/>
        <w:r w:rsidR="0009243B">
          <w:rPr>
            <w:rStyle w:val="CommentReference"/>
          </w:rPr>
          <w:commentReference w:id="81"/>
        </w:r>
        <w:r w:rsidR="005F0DD9">
          <w:t>.</w:t>
        </w:r>
      </w:ins>
      <w:r>
        <w:rPr>
          <w:spacing w:val="40"/>
        </w:rPr>
        <w:t xml:space="preserve"> </w:t>
      </w:r>
      <w:r>
        <w:t>This</w:t>
      </w:r>
      <w:r>
        <w:rPr>
          <w:spacing w:val="-4"/>
        </w:rPr>
        <w:t xml:space="preserve"> </w:t>
      </w:r>
      <w:r>
        <w:lastRenderedPageBreak/>
        <w:t>document</w:t>
      </w:r>
      <w:r>
        <w:rPr>
          <w:spacing w:val="-1"/>
        </w:rPr>
        <w:t xml:space="preserve"> </w:t>
      </w:r>
      <w:r>
        <w:t>contains the entire agreement between the Parties with respect to the subject matter hereof.</w:t>
      </w:r>
      <w:r>
        <w:rPr>
          <w:spacing w:val="40"/>
        </w:rPr>
        <w:t xml:space="preserve"> </w:t>
      </w:r>
      <w:r>
        <w:t>Any failure to enforce any provision of this Agreement shall not constitute a waiver of such provision or of any other provision. Disclosing</w:t>
      </w:r>
      <w:r>
        <w:rPr>
          <w:spacing w:val="-1"/>
        </w:rPr>
        <w:t xml:space="preserve"> </w:t>
      </w:r>
      <w:r>
        <w:t>Party</w:t>
      </w:r>
      <w:r>
        <w:rPr>
          <w:spacing w:val="-4"/>
        </w:rPr>
        <w:t xml:space="preserve"> </w:t>
      </w:r>
      <w:del w:author="Author" w:id="82">
        <w:r w:rsidDel="005F0DD9">
          <w:delText>shall</w:delText>
        </w:r>
        <w:r w:rsidDel="005F0DD9">
          <w:rPr>
            <w:spacing w:val="-3"/>
          </w:rPr>
          <w:delText xml:space="preserve"> </w:delText>
        </w:r>
      </w:del>
      <w:ins w:author="Author" w:id="83">
        <w:r w:rsidR="005F0DD9">
          <w:t>may</w:t>
        </w:r>
        <w:r w:rsidR="005F0DD9">
          <w:rPr>
            <w:spacing w:val="-3"/>
          </w:rPr>
          <w:t xml:space="preserve"> </w:t>
        </w:r>
      </w:ins>
      <w:r>
        <w:t>have, in</w:t>
      </w:r>
      <w:r>
        <w:rPr>
          <w:spacing w:val="-1"/>
        </w:rPr>
        <w:t xml:space="preserve"> </w:t>
      </w:r>
      <w:r>
        <w:t>addition</w:t>
      </w:r>
      <w:r>
        <w:rPr>
          <w:spacing w:val="-4"/>
        </w:rPr>
        <w:t xml:space="preserve"> </w:t>
      </w:r>
      <w:r>
        <w:t>to</w:t>
      </w:r>
      <w:r>
        <w:rPr>
          <w:spacing w:val="-4"/>
        </w:rPr>
        <w:t xml:space="preserve"> </w:t>
      </w:r>
      <w:r>
        <w:t>any</w:t>
      </w:r>
      <w:r>
        <w:rPr>
          <w:spacing w:val="-3"/>
        </w:rPr>
        <w:t xml:space="preserve"> </w:t>
      </w:r>
      <w:r>
        <w:t>remedies</w:t>
      </w:r>
      <w:r>
        <w:rPr>
          <w:spacing w:val="-1"/>
        </w:rPr>
        <w:t xml:space="preserve"> </w:t>
      </w:r>
      <w:r>
        <w:t>available</w:t>
      </w:r>
      <w:r>
        <w:rPr>
          <w:spacing w:val="-1"/>
        </w:rPr>
        <w:t xml:space="preserve"> </w:t>
      </w:r>
      <w:r>
        <w:t>at</w:t>
      </w:r>
      <w:r>
        <w:rPr>
          <w:spacing w:val="-3"/>
        </w:rPr>
        <w:t xml:space="preserve"> </w:t>
      </w:r>
      <w:r>
        <w:t>law,</w:t>
      </w:r>
      <w:r>
        <w:rPr>
          <w:spacing w:val="-4"/>
        </w:rPr>
        <w:t xml:space="preserve"> </w:t>
      </w:r>
      <w:r>
        <w:t>the</w:t>
      </w:r>
      <w:r>
        <w:rPr>
          <w:spacing w:val="-3"/>
        </w:rPr>
        <w:t xml:space="preserve"> </w:t>
      </w:r>
      <w:r>
        <w:t>right</w:t>
      </w:r>
      <w:r>
        <w:rPr>
          <w:spacing w:val="-3"/>
        </w:rPr>
        <w:t xml:space="preserve"> </w:t>
      </w:r>
      <w:r>
        <w:t>to</w:t>
      </w:r>
      <w:r>
        <w:rPr>
          <w:spacing w:val="-1"/>
        </w:rPr>
        <w:t xml:space="preserve"> </w:t>
      </w:r>
      <w:r>
        <w:t>seek</w:t>
      </w:r>
      <w:r>
        <w:rPr>
          <w:spacing w:val="-1"/>
        </w:rPr>
        <w:t xml:space="preserve"> </w:t>
      </w:r>
      <w:r>
        <w:t>equitable</w:t>
      </w:r>
      <w:r>
        <w:rPr>
          <w:spacing w:val="-3"/>
        </w:rPr>
        <w:t xml:space="preserve"> </w:t>
      </w:r>
      <w:r>
        <w:t>relief</w:t>
      </w:r>
      <w:r>
        <w:rPr>
          <w:spacing w:val="-1"/>
        </w:rPr>
        <w:t xml:space="preserve"> </w:t>
      </w:r>
      <w:r>
        <w:t>to enforce this Agreement</w:t>
      </w:r>
      <w:del w:author="Author" w:id="84">
        <w:r w:rsidDel="003A7615">
          <w:delText xml:space="preserve"> without the need </w:delText>
        </w:r>
        <w:r w:rsidDel="005F0DD9">
          <w:delText xml:space="preserve">for a bond or </w:delText>
        </w:r>
        <w:r w:rsidDel="003A7615">
          <w:delText>to prove harm</w:delText>
        </w:r>
      </w:del>
      <w:r>
        <w:t>.</w:t>
      </w:r>
      <w:r>
        <w:rPr>
          <w:spacing w:val="40"/>
        </w:rPr>
        <w:t xml:space="preserve"> </w:t>
      </w:r>
      <w:r>
        <w:t>This Agreement may not be amended,</w:t>
      </w:r>
      <w:r>
        <w:rPr>
          <w:spacing w:val="-2"/>
        </w:rPr>
        <w:t xml:space="preserve"> </w:t>
      </w:r>
      <w:r>
        <w:t>nor</w:t>
      </w:r>
      <w:r>
        <w:rPr>
          <w:spacing w:val="-2"/>
        </w:rPr>
        <w:t xml:space="preserve"> </w:t>
      </w:r>
      <w:r>
        <w:t>any</w:t>
      </w:r>
      <w:r>
        <w:rPr>
          <w:spacing w:val="-2"/>
        </w:rPr>
        <w:t xml:space="preserve"> </w:t>
      </w:r>
      <w:r>
        <w:t>obligation</w:t>
      </w:r>
      <w:r>
        <w:rPr>
          <w:spacing w:val="-1"/>
        </w:rPr>
        <w:t xml:space="preserve"> </w:t>
      </w:r>
      <w:r>
        <w:t>waived,</w:t>
      </w:r>
      <w:r>
        <w:rPr>
          <w:spacing w:val="-2"/>
        </w:rPr>
        <w:t xml:space="preserve"> </w:t>
      </w:r>
      <w:r>
        <w:t>except</w:t>
      </w:r>
      <w:r>
        <w:rPr>
          <w:spacing w:val="-3"/>
        </w:rPr>
        <w:t xml:space="preserve"> </w:t>
      </w:r>
      <w:r>
        <w:t>by</w:t>
      </w:r>
      <w:r>
        <w:rPr>
          <w:spacing w:val="-2"/>
        </w:rPr>
        <w:t xml:space="preserve"> </w:t>
      </w:r>
      <w:r>
        <w:t>a</w:t>
      </w:r>
      <w:r>
        <w:rPr>
          <w:spacing w:val="-1"/>
        </w:rPr>
        <w:t xml:space="preserve"> </w:t>
      </w:r>
      <w:r>
        <w:t>written</w:t>
      </w:r>
      <w:r>
        <w:rPr>
          <w:spacing w:val="-2"/>
        </w:rPr>
        <w:t xml:space="preserve"> </w:t>
      </w:r>
      <w:r>
        <w:t>document</w:t>
      </w:r>
      <w:r>
        <w:rPr>
          <w:spacing w:val="-1"/>
        </w:rPr>
        <w:t xml:space="preserve"> </w:t>
      </w:r>
      <w:r>
        <w:t>signed</w:t>
      </w:r>
      <w:r>
        <w:rPr>
          <w:spacing w:val="-2"/>
        </w:rPr>
        <w:t xml:space="preserve"> </w:t>
      </w:r>
      <w:r>
        <w:t>by</w:t>
      </w:r>
      <w:r>
        <w:rPr>
          <w:spacing w:val="-2"/>
        </w:rPr>
        <w:t xml:space="preserve"> </w:t>
      </w:r>
      <w:r>
        <w:t>both</w:t>
      </w:r>
      <w:r>
        <w:rPr>
          <w:spacing w:val="-2"/>
        </w:rPr>
        <w:t xml:space="preserve"> </w:t>
      </w:r>
      <w:r>
        <w:t>Parties</w:t>
      </w:r>
      <w:r>
        <w:rPr>
          <w:i/>
        </w:rPr>
        <w:t>.</w:t>
      </w:r>
      <w:r>
        <w:rPr>
          <w:i/>
          <w:spacing w:val="-2"/>
        </w:rPr>
        <w:t xml:space="preserve"> </w:t>
      </w:r>
      <w:r>
        <w:t>This</w:t>
      </w:r>
      <w:r>
        <w:rPr>
          <w:spacing w:val="-2"/>
        </w:rPr>
        <w:t xml:space="preserve"> </w:t>
      </w:r>
      <w:r>
        <w:t>Agreement may</w:t>
      </w:r>
      <w:r>
        <w:rPr>
          <w:spacing w:val="-1"/>
        </w:rPr>
        <w:t xml:space="preserve"> </w:t>
      </w:r>
      <w:r>
        <w:t>be</w:t>
      </w:r>
      <w:r>
        <w:rPr>
          <w:spacing w:val="-1"/>
        </w:rPr>
        <w:t xml:space="preserve"> </w:t>
      </w:r>
      <w:r>
        <w:t>executed</w:t>
      </w:r>
      <w:r>
        <w:rPr>
          <w:spacing w:val="-1"/>
        </w:rPr>
        <w:t xml:space="preserve"> </w:t>
      </w:r>
      <w:r>
        <w:t>and</w:t>
      </w:r>
      <w:r>
        <w:rPr>
          <w:spacing w:val="-1"/>
        </w:rPr>
        <w:t xml:space="preserve"> </w:t>
      </w:r>
      <w:r>
        <w:t>delivered</w:t>
      </w:r>
      <w:r>
        <w:rPr>
          <w:spacing w:val="-3"/>
        </w:rPr>
        <w:t xml:space="preserve"> </w:t>
      </w:r>
      <w:r>
        <w:t>in</w:t>
      </w:r>
      <w:r>
        <w:rPr>
          <w:spacing w:val="-1"/>
        </w:rPr>
        <w:t xml:space="preserve"> </w:t>
      </w:r>
      <w:r>
        <w:t>one</w:t>
      </w:r>
      <w:r>
        <w:rPr>
          <w:spacing w:val="-3"/>
        </w:rPr>
        <w:t xml:space="preserve"> </w:t>
      </w:r>
      <w:r>
        <w:t>or</w:t>
      </w:r>
      <w:r>
        <w:rPr>
          <w:spacing w:val="-1"/>
        </w:rPr>
        <w:t xml:space="preserve"> </w:t>
      </w:r>
      <w:r>
        <w:t>more</w:t>
      </w:r>
      <w:r>
        <w:rPr>
          <w:spacing w:val="-1"/>
        </w:rPr>
        <w:t xml:space="preserve"> </w:t>
      </w:r>
      <w:r>
        <w:t>counterparts,</w:t>
      </w:r>
      <w:r>
        <w:rPr>
          <w:spacing w:val="-1"/>
        </w:rPr>
        <w:t xml:space="preserve"> </w:t>
      </w:r>
      <w:r>
        <w:t>which</w:t>
      </w:r>
      <w:r>
        <w:rPr>
          <w:spacing w:val="-1"/>
        </w:rPr>
        <w:t xml:space="preserve"> </w:t>
      </w:r>
      <w:r>
        <w:t>when</w:t>
      </w:r>
      <w:r>
        <w:rPr>
          <w:spacing w:val="-4"/>
        </w:rPr>
        <w:t xml:space="preserve"> </w:t>
      </w:r>
      <w:r>
        <w:t>taken</w:t>
      </w:r>
      <w:r>
        <w:rPr>
          <w:spacing w:val="-1"/>
        </w:rPr>
        <w:t xml:space="preserve"> </w:t>
      </w:r>
      <w:r>
        <w:t>together</w:t>
      </w:r>
      <w:r>
        <w:rPr>
          <w:spacing w:val="-1"/>
        </w:rPr>
        <w:t xml:space="preserve"> </w:t>
      </w:r>
      <w:r>
        <w:t>shall constitute</w:t>
      </w:r>
      <w:r>
        <w:rPr>
          <w:spacing w:val="-3"/>
        </w:rPr>
        <w:t xml:space="preserve"> </w:t>
      </w:r>
      <w:r>
        <w:t>one and the same Agreement. A</w:t>
      </w:r>
      <w:r>
        <w:rPr>
          <w:spacing w:val="-1"/>
        </w:rPr>
        <w:t xml:space="preserve"> </w:t>
      </w:r>
      <w:r>
        <w:t xml:space="preserve">copy of the signed Agreement may be delivered via </w:t>
      </w:r>
      <w:del w:author="Author" w:id="85">
        <w:r w:rsidDel="005F0DD9">
          <w:delText>facsimile,</w:delText>
        </w:r>
      </w:del>
      <w:r>
        <w:t xml:space="preserve"> electronic mail, internet, or any other suitable electronic means, and signatures delivered by any of the aforementioned means shall be deemed to be original, valid, and binding upon the Parties.</w:t>
      </w:r>
    </w:p>
    <w:p w:rsidR="00863263" w:rsidP="00863263" w:rsidRDefault="00863263" w14:paraId="39FBB0C3" w14:textId="77777777">
      <w:pPr>
        <w:pStyle w:val="ListParagraph"/>
        <w:tabs>
          <w:tab w:val="left" w:pos="828"/>
        </w:tabs>
        <w:ind w:right="134" w:firstLine="0"/>
        <w:rPr>
          <w:ins w:author="Author" w:id="86"/>
        </w:rPr>
      </w:pPr>
    </w:p>
    <w:p w:rsidR="00863263" w:rsidRDefault="00863263" w14:paraId="54ED2B88" w14:textId="2C213427">
      <w:pPr>
        <w:pStyle w:val="ListParagraph"/>
        <w:numPr>
          <w:ilvl w:val="0"/>
          <w:numId w:val="1"/>
        </w:numPr>
        <w:tabs>
          <w:tab w:val="left" w:pos="828"/>
        </w:tabs>
        <w:ind w:right="134" w:hanging="721"/>
      </w:pPr>
      <w:ins w:author="Author" w:id="87">
        <w:r>
          <w:rPr>
            <w:b/>
            <w:u w:val="single"/>
          </w:rPr>
          <w:t>Export Control.</w:t>
        </w:r>
        <w:r>
          <w:t xml:space="preserve"> Neither Party shall disclose any </w:t>
        </w:r>
        <w:r w:rsidRPr="00CC6BAA" w:rsidR="00CC6BAA">
          <w:t>Confidential Information under this Agreement that is subject to the U.S. Department of State International Traffic in Arms Regulations (“ITAR”), U.S. Department of Commerce Export Administration Regulations (“EAR”) or any similar laws or regulations regarding the export of goods or technical data without prior notification to the other party. In relation to the engagement covered under this Agreement, neither party shall apply for any export license without the prior consent of the other party. Confidential Information that is subject to such U.S. Export Control laws and regulations will not be provided without first: (a) providing the Export Control Classification Number, ITAR category or other legal identifier to the other party, and (b) receiving prior written confirmation from the other party’s authorized contract officer that it is prepared to accept such restricted Confidential Information.</w:t>
        </w:r>
      </w:ins>
    </w:p>
    <w:p w:rsidR="007A2556" w:rsidRDefault="007A2556" w14:paraId="5252B67D" w14:textId="77777777">
      <w:pPr>
        <w:pStyle w:val="BodyText"/>
        <w:rPr>
          <w:sz w:val="24"/>
        </w:rPr>
      </w:pPr>
    </w:p>
    <w:p w:rsidR="007A2556" w:rsidRDefault="007A2556" w14:paraId="5252B67E" w14:textId="77777777">
      <w:pPr>
        <w:pStyle w:val="BodyText"/>
        <w:rPr>
          <w:sz w:val="24"/>
        </w:rPr>
      </w:pPr>
    </w:p>
    <w:p w:rsidR="007A2556" w:rsidRDefault="007A2556" w14:paraId="5252B67F" w14:textId="77777777">
      <w:pPr>
        <w:pStyle w:val="BodyText"/>
        <w:rPr>
          <w:sz w:val="24"/>
        </w:rPr>
      </w:pPr>
    </w:p>
    <w:p w:rsidR="007A2556" w:rsidRDefault="00F878BA" w14:paraId="5252B680" w14:textId="77777777">
      <w:pPr>
        <w:spacing w:before="185"/>
        <w:ind w:left="2959" w:right="2957"/>
        <w:jc w:val="center"/>
        <w:rPr>
          <w:b/>
          <w:i/>
        </w:rPr>
      </w:pPr>
      <w:r>
        <w:rPr>
          <w:b/>
          <w:i/>
        </w:rPr>
        <w:t>[SIGNATURE</w:t>
      </w:r>
      <w:r>
        <w:rPr>
          <w:b/>
          <w:i/>
          <w:spacing w:val="-7"/>
        </w:rPr>
        <w:t xml:space="preserve"> </w:t>
      </w:r>
      <w:r>
        <w:rPr>
          <w:b/>
          <w:i/>
        </w:rPr>
        <w:t>PAGE</w:t>
      </w:r>
      <w:r>
        <w:rPr>
          <w:b/>
          <w:i/>
          <w:spacing w:val="-6"/>
        </w:rPr>
        <w:t xml:space="preserve"> </w:t>
      </w:r>
      <w:r>
        <w:rPr>
          <w:b/>
          <w:i/>
          <w:spacing w:val="-2"/>
        </w:rPr>
        <w:t>FOLLOWS]</w:t>
      </w:r>
    </w:p>
    <w:p w:rsidR="007A2556" w:rsidRDefault="007A2556" w14:paraId="5252B681" w14:textId="77777777">
      <w:pPr>
        <w:jc w:val="center"/>
        <w:sectPr w:rsidR="007A2556">
          <w:footerReference w:type="default" r:id="rId13"/>
          <w:pgSz w:w="12240" w:h="15840" w:orient="portrait"/>
          <w:pgMar w:top="800" w:right="900" w:bottom="1160" w:left="900" w:header="0" w:footer="969" w:gutter="0"/>
          <w:cols w:space="720"/>
        </w:sectPr>
      </w:pPr>
    </w:p>
    <w:p w:rsidR="007A2556" w:rsidRDefault="00F878BA" w14:paraId="5252B682" w14:textId="77777777">
      <w:pPr>
        <w:pStyle w:val="BodyText"/>
        <w:spacing w:before="74"/>
        <w:ind w:left="828"/>
      </w:pPr>
      <w:r>
        <w:rPr>
          <w:b/>
        </w:rPr>
        <w:lastRenderedPageBreak/>
        <w:t>IN</w:t>
      </w:r>
      <w:r>
        <w:rPr>
          <w:b/>
          <w:spacing w:val="-5"/>
        </w:rPr>
        <w:t xml:space="preserve"> </w:t>
      </w:r>
      <w:r>
        <w:rPr>
          <w:b/>
        </w:rPr>
        <w:t>WITNESS</w:t>
      </w:r>
      <w:r>
        <w:rPr>
          <w:b/>
          <w:spacing w:val="-2"/>
        </w:rPr>
        <w:t xml:space="preserve"> </w:t>
      </w:r>
      <w:r>
        <w:rPr>
          <w:b/>
        </w:rPr>
        <w:t>WHEREOF</w:t>
      </w:r>
      <w:r>
        <w:t>,</w:t>
      </w:r>
      <w:r>
        <w:rPr>
          <w:spacing w:val="-3"/>
        </w:rPr>
        <w:t xml:space="preserve"> </w:t>
      </w:r>
      <w:r>
        <w:t>the</w:t>
      </w:r>
      <w:r>
        <w:rPr>
          <w:spacing w:val="-2"/>
        </w:rPr>
        <w:t xml:space="preserve"> </w:t>
      </w:r>
      <w:r>
        <w:t>parties</w:t>
      </w:r>
      <w:r>
        <w:rPr>
          <w:spacing w:val="-2"/>
        </w:rPr>
        <w:t xml:space="preserve"> </w:t>
      </w:r>
      <w:r>
        <w:t>have</w:t>
      </w:r>
      <w:r>
        <w:rPr>
          <w:spacing w:val="-3"/>
        </w:rPr>
        <w:t xml:space="preserve"> </w:t>
      </w:r>
      <w:r>
        <w:t>executed</w:t>
      </w:r>
      <w:r>
        <w:rPr>
          <w:spacing w:val="-2"/>
        </w:rPr>
        <w:t xml:space="preserve"> </w:t>
      </w:r>
      <w:r>
        <w:t>this</w:t>
      </w:r>
      <w:r>
        <w:rPr>
          <w:spacing w:val="-2"/>
        </w:rPr>
        <w:t xml:space="preserve"> </w:t>
      </w:r>
      <w:r>
        <w:t>Agreement</w:t>
      </w:r>
      <w:r>
        <w:rPr>
          <w:spacing w:val="-2"/>
        </w:rPr>
        <w:t xml:space="preserve"> </w:t>
      </w:r>
      <w:r>
        <w:t>as</w:t>
      </w:r>
      <w:r>
        <w:rPr>
          <w:spacing w:val="-4"/>
        </w:rPr>
        <w:t xml:space="preserve"> </w:t>
      </w:r>
      <w:r>
        <w:t>of</w:t>
      </w:r>
      <w:r>
        <w:rPr>
          <w:spacing w:val="-4"/>
        </w:rPr>
        <w:t xml:space="preserve"> </w:t>
      </w:r>
      <w:r>
        <w:t>the</w:t>
      </w:r>
      <w:r>
        <w:rPr>
          <w:spacing w:val="-5"/>
        </w:rPr>
        <w:t xml:space="preserve"> </w:t>
      </w:r>
      <w:r>
        <w:t>date</w:t>
      </w:r>
      <w:r>
        <w:rPr>
          <w:spacing w:val="-4"/>
        </w:rPr>
        <w:t xml:space="preserve"> </w:t>
      </w:r>
      <w:r>
        <w:t>and</w:t>
      </w:r>
      <w:r>
        <w:rPr>
          <w:spacing w:val="-2"/>
        </w:rPr>
        <w:t xml:space="preserve"> </w:t>
      </w:r>
      <w:r>
        <w:t>year</w:t>
      </w:r>
      <w:r>
        <w:rPr>
          <w:spacing w:val="-2"/>
        </w:rPr>
        <w:t xml:space="preserve"> written</w:t>
      </w:r>
    </w:p>
    <w:p w:rsidR="007A2556" w:rsidRDefault="00F878BA" w14:paraId="5252B683" w14:textId="77777777">
      <w:pPr>
        <w:pStyle w:val="BodyText"/>
        <w:spacing w:before="2"/>
        <w:ind w:left="107"/>
      </w:pPr>
      <w:r>
        <w:rPr>
          <w:spacing w:val="-2"/>
        </w:rPr>
        <w:t>above.</w:t>
      </w:r>
    </w:p>
    <w:p w:rsidR="007A2556" w:rsidRDefault="007A2556" w14:paraId="5252B684" w14:textId="77777777">
      <w:pPr>
        <w:pStyle w:val="BodyText"/>
        <w:spacing w:before="1"/>
        <w:rPr>
          <w:sz w:val="14"/>
        </w:rPr>
      </w:pPr>
    </w:p>
    <w:p w:rsidR="007A2556" w:rsidRDefault="00F878BA" w14:paraId="5252B685" w14:textId="77777777">
      <w:pPr>
        <w:pStyle w:val="Heading1"/>
        <w:tabs>
          <w:tab w:val="left" w:pos="4968"/>
        </w:tabs>
        <w:spacing w:before="92" w:line="252" w:lineRule="exact"/>
      </w:pPr>
      <w:r>
        <w:t>KARYOPHARM</w:t>
      </w:r>
      <w:r>
        <w:rPr>
          <w:spacing w:val="-11"/>
        </w:rPr>
        <w:t xml:space="preserve"> </w:t>
      </w:r>
      <w:r>
        <w:t>THERAPEUTICS</w:t>
      </w:r>
      <w:r>
        <w:rPr>
          <w:spacing w:val="-10"/>
        </w:rPr>
        <w:t xml:space="preserve"> </w:t>
      </w:r>
      <w:r>
        <w:rPr>
          <w:spacing w:val="-4"/>
        </w:rPr>
        <w:t>INC.</w:t>
      </w:r>
      <w:r>
        <w:tab/>
      </w:r>
      <w:r>
        <w:rPr>
          <w:color w:val="2C2D2E"/>
          <w:shd w:val="clear" w:color="auto" w:fill="F8F8F8"/>
        </w:rPr>
        <w:t>THE</w:t>
      </w:r>
      <w:r>
        <w:rPr>
          <w:color w:val="2C2D2E"/>
          <w:spacing w:val="-7"/>
          <w:shd w:val="clear" w:color="auto" w:fill="F8F8F8"/>
        </w:rPr>
        <w:t xml:space="preserve"> </w:t>
      </w:r>
      <w:r>
        <w:rPr>
          <w:color w:val="2C2D2E"/>
          <w:shd w:val="clear" w:color="auto" w:fill="F8F8F8"/>
        </w:rPr>
        <w:t>REGENTS</w:t>
      </w:r>
      <w:r>
        <w:rPr>
          <w:color w:val="2C2D2E"/>
          <w:spacing w:val="-4"/>
          <w:shd w:val="clear" w:color="auto" w:fill="F8F8F8"/>
        </w:rPr>
        <w:t xml:space="preserve"> </w:t>
      </w:r>
      <w:r>
        <w:rPr>
          <w:color w:val="2C2D2E"/>
          <w:shd w:val="clear" w:color="auto" w:fill="F8F8F8"/>
        </w:rPr>
        <w:t>OF</w:t>
      </w:r>
      <w:r>
        <w:rPr>
          <w:color w:val="2C2D2E"/>
          <w:spacing w:val="-4"/>
          <w:shd w:val="clear" w:color="auto" w:fill="F8F8F8"/>
        </w:rPr>
        <w:t xml:space="preserve"> </w:t>
      </w:r>
      <w:r>
        <w:rPr>
          <w:color w:val="2C2D2E"/>
          <w:shd w:val="clear" w:color="auto" w:fill="F8F8F8"/>
        </w:rPr>
        <w:t>THE</w:t>
      </w:r>
      <w:r>
        <w:rPr>
          <w:color w:val="2C2D2E"/>
          <w:spacing w:val="-8"/>
          <w:shd w:val="clear" w:color="auto" w:fill="F8F8F8"/>
        </w:rPr>
        <w:t xml:space="preserve"> </w:t>
      </w:r>
      <w:r>
        <w:rPr>
          <w:color w:val="2C2D2E"/>
          <w:shd w:val="clear" w:color="auto" w:fill="F8F8F8"/>
        </w:rPr>
        <w:t>UNIVERSITY</w:t>
      </w:r>
      <w:r>
        <w:rPr>
          <w:color w:val="2C2D2E"/>
          <w:spacing w:val="-4"/>
          <w:shd w:val="clear" w:color="auto" w:fill="F8F8F8"/>
        </w:rPr>
        <w:t xml:space="preserve"> </w:t>
      </w:r>
      <w:r>
        <w:rPr>
          <w:color w:val="2C2D2E"/>
          <w:spacing w:val="-5"/>
          <w:shd w:val="clear" w:color="auto" w:fill="F8F8F8"/>
        </w:rPr>
        <w:t>OF</w:t>
      </w:r>
    </w:p>
    <w:p w:rsidR="007A2556" w:rsidRDefault="00F878BA" w14:paraId="5252B686" w14:textId="77777777">
      <w:pPr>
        <w:ind w:left="4969" w:right="164"/>
        <w:rPr>
          <w:b/>
        </w:rPr>
      </w:pPr>
      <w:r>
        <w:rPr>
          <w:b/>
          <w:color w:val="2C2D2E"/>
          <w:shd w:val="clear" w:color="auto" w:fill="F8F8F8"/>
        </w:rPr>
        <w:t>CALIFORNIA</w:t>
      </w:r>
      <w:r>
        <w:rPr>
          <w:b/>
          <w:color w:val="2C2D2E"/>
          <w:spacing w:val="-6"/>
          <w:shd w:val="clear" w:color="auto" w:fill="F8F8F8"/>
        </w:rPr>
        <w:t xml:space="preserve"> </w:t>
      </w:r>
      <w:r>
        <w:rPr>
          <w:b/>
          <w:color w:val="2C2D2E"/>
          <w:shd w:val="clear" w:color="auto" w:fill="F8F8F8"/>
        </w:rPr>
        <w:t>ON</w:t>
      </w:r>
      <w:r>
        <w:rPr>
          <w:b/>
          <w:color w:val="2C2D2E"/>
          <w:spacing w:val="-6"/>
          <w:shd w:val="clear" w:color="auto" w:fill="F8F8F8"/>
        </w:rPr>
        <w:t xml:space="preserve"> </w:t>
      </w:r>
      <w:r>
        <w:rPr>
          <w:b/>
          <w:color w:val="2C2D2E"/>
          <w:shd w:val="clear" w:color="auto" w:fill="F8F8F8"/>
        </w:rPr>
        <w:t>BEHALF</w:t>
      </w:r>
      <w:r>
        <w:rPr>
          <w:b/>
          <w:color w:val="2C2D2E"/>
          <w:spacing w:val="-6"/>
          <w:shd w:val="clear" w:color="auto" w:fill="F8F8F8"/>
        </w:rPr>
        <w:t xml:space="preserve"> </w:t>
      </w:r>
      <w:r>
        <w:rPr>
          <w:b/>
          <w:color w:val="2C2D2E"/>
          <w:shd w:val="clear" w:color="auto" w:fill="F8F8F8"/>
        </w:rPr>
        <w:t>OF</w:t>
      </w:r>
      <w:r>
        <w:rPr>
          <w:b/>
          <w:color w:val="2C2D2E"/>
          <w:spacing w:val="-6"/>
          <w:shd w:val="clear" w:color="auto" w:fill="F8F8F8"/>
        </w:rPr>
        <w:t xml:space="preserve"> </w:t>
      </w:r>
      <w:r>
        <w:rPr>
          <w:b/>
          <w:color w:val="2C2D2E"/>
          <w:shd w:val="clear" w:color="auto" w:fill="F8F8F8"/>
        </w:rPr>
        <w:t>ITS</w:t>
      </w:r>
      <w:r>
        <w:rPr>
          <w:b/>
          <w:color w:val="2C2D2E"/>
          <w:spacing w:val="-7"/>
          <w:shd w:val="clear" w:color="auto" w:fill="F8F8F8"/>
        </w:rPr>
        <w:t xml:space="preserve"> </w:t>
      </w:r>
      <w:r>
        <w:rPr>
          <w:b/>
          <w:color w:val="2C2D2E"/>
          <w:shd w:val="clear" w:color="auto" w:fill="F8F8F8"/>
        </w:rPr>
        <w:t>SAN</w:t>
      </w:r>
      <w:r>
        <w:rPr>
          <w:b/>
          <w:color w:val="2C2D2E"/>
          <w:spacing w:val="-7"/>
          <w:shd w:val="clear" w:color="auto" w:fill="F8F8F8"/>
        </w:rPr>
        <w:t xml:space="preserve"> </w:t>
      </w:r>
      <w:r>
        <w:rPr>
          <w:b/>
          <w:color w:val="2C2D2E"/>
          <w:shd w:val="clear" w:color="auto" w:fill="F8F8F8"/>
        </w:rPr>
        <w:t>DIEGO</w:t>
      </w:r>
      <w:r>
        <w:rPr>
          <w:b/>
          <w:color w:val="2C2D2E"/>
        </w:rPr>
        <w:t xml:space="preserve"> </w:t>
      </w:r>
      <w:r>
        <w:rPr>
          <w:b/>
          <w:color w:val="2C2D2E"/>
          <w:spacing w:val="-2"/>
          <w:shd w:val="clear" w:color="auto" w:fill="F8F8F8"/>
        </w:rPr>
        <w:t>CAMPUS</w:t>
      </w:r>
    </w:p>
    <w:p w:rsidR="007A2556" w:rsidRDefault="007A2556" w14:paraId="5252B687" w14:textId="77777777">
      <w:pPr>
        <w:pStyle w:val="BodyText"/>
        <w:rPr>
          <w:b/>
          <w:sz w:val="24"/>
        </w:rPr>
      </w:pPr>
    </w:p>
    <w:p w:rsidR="007A2556" w:rsidRDefault="007A2556" w14:paraId="5252B688" w14:textId="77777777">
      <w:pPr>
        <w:pStyle w:val="BodyText"/>
        <w:rPr>
          <w:b/>
          <w:sz w:val="24"/>
        </w:rPr>
      </w:pPr>
    </w:p>
    <w:p w:rsidR="007A2556" w:rsidRDefault="00F878BA" w14:paraId="5252B689" w14:textId="1BB0E317">
      <w:pPr>
        <w:pStyle w:val="BodyText"/>
        <w:tabs>
          <w:tab w:val="left" w:pos="3559"/>
          <w:tab w:val="left" w:pos="5148"/>
          <w:tab w:val="left" w:pos="8059"/>
        </w:tabs>
        <w:spacing w:before="206"/>
        <w:ind w:left="468" w:right="2378" w:hanging="361"/>
      </w:pPr>
      <w:r>
        <w:t>By:</w:t>
      </w:r>
      <w:r>
        <w:rPr>
          <w:spacing w:val="56"/>
        </w:rPr>
        <w:t xml:space="preserve"> </w:t>
      </w:r>
      <w:r>
        <w:rPr>
          <w:u w:val="single"/>
        </w:rPr>
        <w:tab/>
      </w:r>
      <w:r>
        <w:tab/>
      </w:r>
      <w:r>
        <w:rPr>
          <w:u w:val="single"/>
        </w:rPr>
        <w:tab/>
      </w:r>
      <w:r>
        <w:t xml:space="preserve"> </w:t>
      </w:r>
      <w:r>
        <w:rPr>
          <w:spacing w:val="-2"/>
        </w:rPr>
        <w:t>Name:</w:t>
      </w:r>
      <w:r>
        <w:tab/>
      </w:r>
      <w:r>
        <w:tab/>
      </w:r>
      <w:r>
        <w:rPr>
          <w:spacing w:val="-2"/>
        </w:rPr>
        <w:t>Name:</w:t>
      </w:r>
      <w:ins w:author="Author" w:id="88">
        <w:r w:rsidR="00C604EA">
          <w:rPr>
            <w:spacing w:val="-2"/>
          </w:rPr>
          <w:t xml:space="preserve"> Razvan Ienciu</w:t>
        </w:r>
      </w:ins>
    </w:p>
    <w:p w:rsidR="007A2556" w:rsidRDefault="007A2556" w14:paraId="5252B68A" w14:textId="77777777">
      <w:pPr>
        <w:pStyle w:val="BodyText"/>
        <w:spacing w:before="11"/>
        <w:rPr>
          <w:sz w:val="21"/>
        </w:rPr>
      </w:pPr>
    </w:p>
    <w:p w:rsidR="007A2556" w:rsidRDefault="00F878BA" w14:paraId="5252B68B" w14:textId="2404B588">
      <w:pPr>
        <w:pStyle w:val="BodyText"/>
        <w:tabs>
          <w:tab w:val="left" w:pos="5148"/>
        </w:tabs>
        <w:ind w:left="468"/>
      </w:pPr>
      <w:r>
        <w:rPr>
          <w:spacing w:val="-2"/>
        </w:rPr>
        <w:t>Title:</w:t>
      </w:r>
      <w:r>
        <w:tab/>
      </w:r>
      <w:r>
        <w:rPr>
          <w:spacing w:val="-2"/>
        </w:rPr>
        <w:t>Title:</w:t>
      </w:r>
      <w:ins w:author="Author" w:id="89">
        <w:r w:rsidR="00C604EA">
          <w:rPr>
            <w:spacing w:val="-2"/>
          </w:rPr>
          <w:t xml:space="preserve"> Lead Senior Contract Officer </w:t>
        </w:r>
      </w:ins>
    </w:p>
    <w:p w:rsidR="007A2556" w:rsidRDefault="007A2556" w14:paraId="5252B68C" w14:textId="77777777">
      <w:pPr>
        <w:pStyle w:val="BodyText"/>
      </w:pPr>
    </w:p>
    <w:p w:rsidR="007A2556" w:rsidRDefault="00F878BA" w14:paraId="5252B68D" w14:textId="77777777">
      <w:pPr>
        <w:pStyle w:val="BodyText"/>
        <w:tabs>
          <w:tab w:val="left" w:pos="5148"/>
        </w:tabs>
        <w:ind w:left="468"/>
      </w:pPr>
      <w:r>
        <w:rPr>
          <w:noProof/>
        </w:rPr>
        <w:drawing>
          <wp:anchor distT="0" distB="0" distL="0" distR="0" simplePos="0" relativeHeight="15728640" behindDoc="0" locked="0" layoutInCell="1" allowOverlap="1" wp14:anchorId="5252B68E" wp14:editId="5252B68F">
            <wp:simplePos x="0" y="0"/>
            <wp:positionH relativeFrom="page">
              <wp:posOffset>897062</wp:posOffset>
            </wp:positionH>
            <wp:positionV relativeFrom="paragraph">
              <wp:posOffset>361067</wp:posOffset>
            </wp:positionV>
            <wp:extent cx="345028" cy="31716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345028" cy="317169"/>
                    </a:xfrm>
                    <a:prstGeom prst="rect">
                      <a:avLst/>
                    </a:prstGeom>
                  </pic:spPr>
                </pic:pic>
              </a:graphicData>
            </a:graphic>
          </wp:anchor>
        </w:drawing>
      </w:r>
      <w:r>
        <w:rPr>
          <w:spacing w:val="-2"/>
        </w:rPr>
        <w:t>Date:</w:t>
      </w:r>
      <w:r>
        <w:tab/>
      </w:r>
      <w:r>
        <w:rPr>
          <w:spacing w:val="-2"/>
        </w:rPr>
        <w:t>Date:</w:t>
      </w:r>
    </w:p>
    <w:sectPr w:rsidR="007A2556">
      <w:pgSz w:w="12240" w:h="15840" w:orient="portrait"/>
      <w:pgMar w:top="1040" w:right="900" w:bottom="1160" w:left="900" w:header="0" w:footer="9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uthor" w:id="9">
    <w:p w:rsidR="00EF6EAD" w:rsidP="007B77A1" w:rsidRDefault="00EF6EAD" w14:paraId="039C00C1" w14:textId="77777777">
      <w:pPr>
        <w:pStyle w:val="CommentText"/>
      </w:pPr>
      <w:r>
        <w:rPr>
          <w:rStyle w:val="CommentReference"/>
        </w:rPr>
        <w:annotationRef/>
      </w:r>
      <w:r>
        <w:rPr>
          <w:b/>
          <w:bCs/>
        </w:rPr>
        <w:t xml:space="preserve">UCSD Comment: </w:t>
      </w:r>
      <w:r>
        <w:t>If tangible research materials are going to be disclosed, the parties will need to enter into a separate Material Transfer Agreement covering that information</w:t>
      </w:r>
    </w:p>
  </w:comment>
  <w:comment w:initials="A" w:author="Author" w:id="23">
    <w:p w:rsidR="0002267E" w:rsidP="0010098B" w:rsidRDefault="0002267E" w14:paraId="20FB9C12" w14:textId="77777777">
      <w:pPr>
        <w:pStyle w:val="CommentText"/>
      </w:pPr>
      <w:r>
        <w:rPr>
          <w:rStyle w:val="CommentReference"/>
        </w:rPr>
        <w:annotationRef/>
      </w:r>
      <w:r>
        <w:rPr>
          <w:b/>
          <w:bCs/>
        </w:rPr>
        <w:t xml:space="preserve">UCSD Comment: </w:t>
      </w:r>
      <w:r>
        <w:t>The NDA is for discussion purposes only and no work is to be performed under these terms</w:t>
      </w:r>
    </w:p>
  </w:comment>
  <w:comment w:initials="A" w:author="Author" w:id="25">
    <w:p w:rsidR="005A4C17" w:rsidRDefault="005A4C17" w14:paraId="6AAA2003" w14:textId="48C9868E">
      <w:pPr>
        <w:pStyle w:val="CommentText"/>
      </w:pPr>
      <w:r>
        <w:rPr>
          <w:rStyle w:val="CommentReference"/>
        </w:rPr>
        <w:annotationRef/>
      </w:r>
      <w:r>
        <w:t xml:space="preserve">We agree to keep your CI confidential, but the papers we create shall not be confidential as includes our work product. </w:t>
      </w:r>
    </w:p>
  </w:comment>
  <w:comment w:initials="A" w:author="Author" w:id="27">
    <w:p w:rsidR="0009243B" w:rsidP="00096852" w:rsidRDefault="0009243B" w14:paraId="7AE6A9DD" w14:textId="3E2849FA">
      <w:pPr>
        <w:pStyle w:val="CommentText"/>
      </w:pPr>
      <w:r>
        <w:rPr>
          <w:rStyle w:val="CommentReference"/>
        </w:rPr>
        <w:annotationRef/>
      </w:r>
      <w:r>
        <w:rPr>
          <w:b/>
          <w:bCs/>
        </w:rPr>
        <w:t xml:space="preserve">UCSD Comment: </w:t>
      </w:r>
      <w:r>
        <w:t>As a research university operating within an “open research” environment, UCSD do not have the resources or ability to provide a standard of protection higher than that required for regular confidential information. Please do not provide any trade secrets under this Agreement.</w:t>
      </w:r>
    </w:p>
  </w:comment>
  <w:comment w:initials="A" w:author="Author" w:id="29">
    <w:p w:rsidR="002309B1" w:rsidP="00607E0E" w:rsidRDefault="002309B1" w14:paraId="40DF546F" w14:textId="77777777">
      <w:pPr>
        <w:pStyle w:val="CommentText"/>
      </w:pPr>
      <w:r>
        <w:rPr>
          <w:rStyle w:val="CommentReference"/>
        </w:rPr>
        <w:annotationRef/>
      </w:r>
      <w:r>
        <w:rPr>
          <w:b/>
          <w:bCs/>
        </w:rPr>
        <w:t>UCSD Comment:</w:t>
      </w:r>
      <w:r>
        <w:t xml:space="preserve"> Please identify the third party that will be providing information and the exact information that they will be providing relating to this project.</w:t>
      </w:r>
    </w:p>
  </w:comment>
  <w:comment w:initials="A" w:author="Author" w:id="47">
    <w:p w:rsidR="00A94CCA" w:rsidRDefault="00A94CCA" w14:paraId="6D5FE6AE" w14:textId="68AD3008">
      <w:pPr>
        <w:pStyle w:val="CommentText"/>
      </w:pPr>
      <w:r>
        <w:rPr>
          <w:rStyle w:val="CommentReference"/>
        </w:rPr>
        <w:annotationRef/>
      </w:r>
      <w:r>
        <w:t>We should not make a legal determination here</w:t>
      </w:r>
    </w:p>
  </w:comment>
  <w:comment w:initials="A" w:author="Author" w:id="73">
    <w:p w:rsidR="00CC6BAA" w:rsidP="00DE19A3" w:rsidRDefault="00CC6BAA" w14:paraId="63A4F1FF" w14:textId="687CB3E3">
      <w:pPr>
        <w:pStyle w:val="CommentText"/>
      </w:pPr>
      <w:r>
        <w:rPr>
          <w:rStyle w:val="CommentReference"/>
        </w:rPr>
        <w:annotationRef/>
      </w:r>
      <w:r>
        <w:rPr>
          <w:b/>
          <w:bCs/>
        </w:rPr>
        <w:t xml:space="preserve">UCSD Comment: </w:t>
      </w:r>
      <w:r>
        <w:t>UCSD shall not use any Confidential Information other than for the purposes of this NDA.</w:t>
      </w:r>
    </w:p>
  </w:comment>
  <w:comment w:initials="A" w:author="Author" w:id="81">
    <w:p w:rsidR="0009243B" w:rsidP="00F629D7" w:rsidRDefault="0009243B" w14:paraId="4CA38EC9" w14:textId="77777777">
      <w:pPr>
        <w:pStyle w:val="CommentText"/>
      </w:pPr>
      <w:r>
        <w:rPr>
          <w:rStyle w:val="CommentReference"/>
        </w:rPr>
        <w:annotationRef/>
      </w:r>
      <w:r>
        <w:rPr>
          <w:b/>
          <w:bCs/>
        </w:rPr>
        <w:t xml:space="preserve">UCSD Comment: </w:t>
      </w:r>
      <w:r>
        <w:t>The University of California is a constitutional corporation of the State of California and, therefore, any contract accepted by the University must be interpreted under Californian law/courts. The University can also agree to contractual silence to accommodate both parties.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C00C1" w15:done="0"/>
  <w15:commentEx w15:paraId="20FB9C12" w15:done="0"/>
  <w15:commentEx w15:paraId="6AAA2003" w15:done="0"/>
  <w15:commentEx w15:paraId="7AE6A9DD" w15:done="0"/>
  <w15:commentEx w15:paraId="40DF546F" w15:done="0"/>
  <w15:commentEx w15:paraId="6D5FE6AE" w15:done="0"/>
  <w15:commentEx w15:paraId="63A4F1FF" w15:done="0"/>
  <w15:commentEx w15:paraId="4CA38E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C00C1" w16cid:durableId="2889DC4D"/>
  <w16cid:commentId w16cid:paraId="20FB9C12" w16cid:durableId="2889DC97"/>
  <w16cid:commentId w16cid:paraId="6AAA2003" w16cid:durableId="2889A1D1"/>
  <w16cid:commentId w16cid:paraId="7AE6A9DD" w16cid:durableId="2889D29B"/>
  <w16cid:commentId w16cid:paraId="40DF546F" w16cid:durableId="2889DBF8"/>
  <w16cid:commentId w16cid:paraId="6D5FE6AE" w16cid:durableId="2889A850"/>
  <w16cid:commentId w16cid:paraId="63A4F1FF" w16cid:durableId="2889D077"/>
  <w16cid:commentId w16cid:paraId="4CA38EC9" w16cid:durableId="2889D1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57F" w:rsidRDefault="00B2357F" w14:paraId="04067A83" w14:textId="77777777">
      <w:r>
        <w:separator/>
      </w:r>
    </w:p>
  </w:endnote>
  <w:endnote w:type="continuationSeparator" w:id="0">
    <w:p w:rsidR="00B2357F" w:rsidRDefault="00B2357F" w14:paraId="3B4335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A2556" w:rsidRDefault="00F878BA" w14:paraId="5252B690" w14:textId="77777777">
    <w:pPr>
      <w:pStyle w:val="BodyText"/>
      <w:spacing w:line="14" w:lineRule="auto"/>
      <w:rPr>
        <w:sz w:val="20"/>
      </w:rPr>
    </w:pPr>
    <w:r>
      <w:rPr>
        <w:noProof/>
      </w:rPr>
      <mc:AlternateContent>
        <mc:Choice Requires="wps">
          <w:drawing>
            <wp:anchor distT="0" distB="0" distL="0" distR="0" simplePos="0" relativeHeight="487537664" behindDoc="1" locked="0" layoutInCell="1" allowOverlap="1" wp14:anchorId="5252B691" wp14:editId="5252B692">
              <wp:simplePos x="0" y="0"/>
              <wp:positionH relativeFrom="page">
                <wp:posOffset>5540121</wp:posOffset>
              </wp:positionH>
              <wp:positionV relativeFrom="page">
                <wp:posOffset>9303264</wp:posOffset>
              </wp:positionV>
              <wp:extent cx="6013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345" cy="165735"/>
                      </a:xfrm>
                      <a:prstGeom prst="rect">
                        <a:avLst/>
                      </a:prstGeom>
                    </wps:spPr>
                    <wps:txbx>
                      <w:txbxContent>
                        <w:p w:rsidR="007A2556" w:rsidRDefault="00F878BA" w14:paraId="5252B695" w14:textId="77777777">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of</w:t>
                          </w:r>
                          <w:r>
                            <w:rPr>
                              <w:spacing w:val="-3"/>
                              <w:sz w:val="20"/>
                            </w:rPr>
                            <w:t xml:space="preserve"> </w:t>
                          </w:r>
                          <w:r>
                            <w:rPr>
                              <w:spacing w:val="-10"/>
                              <w:sz w:val="20"/>
                            </w:rPr>
                            <w:t>3</w:t>
                          </w:r>
                        </w:p>
                      </w:txbxContent>
                    </wps:txbx>
                    <wps:bodyPr wrap="square" lIns="0" tIns="0" rIns="0" bIns="0" rtlCol="0">
                      <a:noAutofit/>
                    </wps:bodyPr>
                  </wps:wsp>
                </a:graphicData>
              </a:graphic>
            </wp:anchor>
          </w:drawing>
        </mc:Choice>
        <mc:Fallback xmlns:w16du="http://schemas.microsoft.com/office/word/2023/wordml/word16du">
          <w:pict>
            <v:shapetype id="_x0000_t202" coordsize="21600,21600" o:spt="202" path="m,l,21600r21600,l21600,xe" w14:anchorId="5252B691">
              <v:stroke joinstyle="miter"/>
              <v:path gradientshapeok="t" o:connecttype="rect"/>
            </v:shapetype>
            <v:shape id="Textbox 1" style="position:absolute;margin-left:436.25pt;margin-top:732.55pt;width:47.35pt;height:13.05pt;z-index:-157788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">
              <v:textbox inset="0,0,0,0">
                <w:txbxContent>
                  <w:p w:rsidR="007A2556" w:rsidRDefault="00F878BA" w14:paraId="5252B695" w14:textId="77777777">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of</w:t>
                    </w:r>
                    <w:r>
                      <w:rPr>
                        <w:spacing w:val="-3"/>
                        <w:sz w:val="20"/>
                      </w:rPr>
                      <w:t xml:space="preserve"> </w:t>
                    </w:r>
                    <w:r>
                      <w:rPr>
                        <w:spacing w:val="-10"/>
                        <w:sz w:val="20"/>
                      </w:rPr>
                      <w:t>3</w:t>
                    </w:r>
                  </w:p>
                </w:txbxContent>
              </v:textbox>
              <w10:wrap anchorx="page" anchory="page"/>
            </v:shape>
          </w:pict>
        </mc:Fallback>
      </mc:AlternateContent>
    </w:r>
    <w:r>
      <w:rPr>
        <w:noProof/>
      </w:rPr>
      <mc:AlternateContent>
        <mc:Choice Requires="wps">
          <w:drawing>
            <wp:anchor distT="0" distB="0" distL="0" distR="0" simplePos="0" relativeHeight="487538176" behindDoc="1" locked="0" layoutInCell="1" allowOverlap="1" wp14:anchorId="5252B693" wp14:editId="5252B694">
              <wp:simplePos x="0" y="0"/>
              <wp:positionH relativeFrom="page">
                <wp:posOffset>627380</wp:posOffset>
              </wp:positionH>
              <wp:positionV relativeFrom="page">
                <wp:posOffset>9449568</wp:posOffset>
              </wp:positionV>
              <wp:extent cx="59690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 cy="165735"/>
                      </a:xfrm>
                      <a:prstGeom prst="rect">
                        <a:avLst/>
                      </a:prstGeom>
                    </wps:spPr>
                    <wps:txbx>
                      <w:txbxContent>
                        <w:p w:rsidR="007A2556" w:rsidRDefault="00F878BA" w14:paraId="5252B696" w14:textId="77777777">
                          <w:pPr>
                            <w:spacing w:before="10"/>
                            <w:ind w:left="20"/>
                            <w:rPr>
                              <w:sz w:val="20"/>
                            </w:rPr>
                          </w:pPr>
                          <w:r>
                            <w:rPr>
                              <w:spacing w:val="-2"/>
                              <w:sz w:val="20"/>
                            </w:rPr>
                            <w:t>4733153v2</w:t>
                          </w:r>
                        </w:p>
                      </w:txbxContent>
                    </wps:txbx>
                    <wps:bodyPr wrap="square" lIns="0" tIns="0" rIns="0" bIns="0" rtlCol="0">
                      <a:noAutofit/>
                    </wps:bodyPr>
                  </wps:wsp>
                </a:graphicData>
              </a:graphic>
            </wp:anchor>
          </w:drawing>
        </mc:Choice>
        <mc:Fallback xmlns:w16du="http://schemas.microsoft.com/office/word/2023/wordml/word16du">
          <w:pict>
            <v:shape id="Textbox 2" style="position:absolute;margin-left:49.4pt;margin-top:744.05pt;width:47pt;height:13.05pt;z-index:-15778304;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" w14:anchorId="5252B693">
              <v:textbox inset="0,0,0,0">
                <w:txbxContent>
                  <w:p w:rsidR="007A2556" w:rsidRDefault="00F878BA" w14:paraId="5252B696" w14:textId="77777777">
                    <w:pPr>
                      <w:spacing w:before="10"/>
                      <w:ind w:left="20"/>
                      <w:rPr>
                        <w:sz w:val="20"/>
                      </w:rPr>
                    </w:pPr>
                    <w:r>
                      <w:rPr>
                        <w:spacing w:val="-2"/>
                        <w:sz w:val="20"/>
                      </w:rPr>
                      <w:t>4733153v2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57F" w:rsidRDefault="00B2357F" w14:paraId="011B785D" w14:textId="77777777">
      <w:r>
        <w:separator/>
      </w:r>
    </w:p>
  </w:footnote>
  <w:footnote w:type="continuationSeparator" w:id="0">
    <w:p w:rsidR="00B2357F" w:rsidRDefault="00B2357F" w14:paraId="1724DF3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95205"/>
    <w:multiLevelType w:val="hybridMultilevel"/>
    <w:tmpl w:val="9D40128E"/>
    <w:lvl w:ilvl="0" w:tplc="23F61D78">
      <w:start w:val="1"/>
      <w:numFmt w:val="decimal"/>
      <w:lvlText w:val="%1."/>
      <w:lvlJc w:val="left"/>
      <w:pPr>
        <w:ind w:left="828" w:hanging="704"/>
      </w:pPr>
      <w:rPr>
        <w:rFonts w:hint="default" w:ascii="Times New Roman" w:hAnsi="Times New Roman" w:eastAsia="Times New Roman" w:cs="Times New Roman"/>
        <w:b/>
        <w:bCs/>
        <w:i w:val="0"/>
        <w:iCs w:val="0"/>
        <w:spacing w:val="0"/>
        <w:w w:val="100"/>
        <w:sz w:val="22"/>
        <w:szCs w:val="22"/>
        <w:lang w:val="en-US" w:eastAsia="en-US" w:bidi="ar-SA"/>
      </w:rPr>
    </w:lvl>
    <w:lvl w:ilvl="1" w:tplc="C3CCDD42">
      <w:numFmt w:val="bullet"/>
      <w:lvlText w:val="•"/>
      <w:lvlJc w:val="left"/>
      <w:pPr>
        <w:ind w:left="1782" w:hanging="704"/>
      </w:pPr>
      <w:rPr>
        <w:rFonts w:hint="default"/>
        <w:lang w:val="en-US" w:eastAsia="en-US" w:bidi="ar-SA"/>
      </w:rPr>
    </w:lvl>
    <w:lvl w:ilvl="2" w:tplc="AA9CBA7E">
      <w:numFmt w:val="bullet"/>
      <w:lvlText w:val="•"/>
      <w:lvlJc w:val="left"/>
      <w:pPr>
        <w:ind w:left="2744" w:hanging="704"/>
      </w:pPr>
      <w:rPr>
        <w:rFonts w:hint="default"/>
        <w:lang w:val="en-US" w:eastAsia="en-US" w:bidi="ar-SA"/>
      </w:rPr>
    </w:lvl>
    <w:lvl w:ilvl="3" w:tplc="1940EAA2">
      <w:numFmt w:val="bullet"/>
      <w:lvlText w:val="•"/>
      <w:lvlJc w:val="left"/>
      <w:pPr>
        <w:ind w:left="3706" w:hanging="704"/>
      </w:pPr>
      <w:rPr>
        <w:rFonts w:hint="default"/>
        <w:lang w:val="en-US" w:eastAsia="en-US" w:bidi="ar-SA"/>
      </w:rPr>
    </w:lvl>
    <w:lvl w:ilvl="4" w:tplc="CC9CF0FA">
      <w:numFmt w:val="bullet"/>
      <w:lvlText w:val="•"/>
      <w:lvlJc w:val="left"/>
      <w:pPr>
        <w:ind w:left="4668" w:hanging="704"/>
      </w:pPr>
      <w:rPr>
        <w:rFonts w:hint="default"/>
        <w:lang w:val="en-US" w:eastAsia="en-US" w:bidi="ar-SA"/>
      </w:rPr>
    </w:lvl>
    <w:lvl w:ilvl="5" w:tplc="2578D130">
      <w:numFmt w:val="bullet"/>
      <w:lvlText w:val="•"/>
      <w:lvlJc w:val="left"/>
      <w:pPr>
        <w:ind w:left="5630" w:hanging="704"/>
      </w:pPr>
      <w:rPr>
        <w:rFonts w:hint="default"/>
        <w:lang w:val="en-US" w:eastAsia="en-US" w:bidi="ar-SA"/>
      </w:rPr>
    </w:lvl>
    <w:lvl w:ilvl="6" w:tplc="CF487C68">
      <w:numFmt w:val="bullet"/>
      <w:lvlText w:val="•"/>
      <w:lvlJc w:val="left"/>
      <w:pPr>
        <w:ind w:left="6592" w:hanging="704"/>
      </w:pPr>
      <w:rPr>
        <w:rFonts w:hint="default"/>
        <w:lang w:val="en-US" w:eastAsia="en-US" w:bidi="ar-SA"/>
      </w:rPr>
    </w:lvl>
    <w:lvl w:ilvl="7" w:tplc="230E3A2C">
      <w:numFmt w:val="bullet"/>
      <w:lvlText w:val="•"/>
      <w:lvlJc w:val="left"/>
      <w:pPr>
        <w:ind w:left="7554" w:hanging="704"/>
      </w:pPr>
      <w:rPr>
        <w:rFonts w:hint="default"/>
        <w:lang w:val="en-US" w:eastAsia="en-US" w:bidi="ar-SA"/>
      </w:rPr>
    </w:lvl>
    <w:lvl w:ilvl="8" w:tplc="1CCE654E">
      <w:numFmt w:val="bullet"/>
      <w:lvlText w:val="•"/>
      <w:lvlJc w:val="left"/>
      <w:pPr>
        <w:ind w:left="8516" w:hanging="704"/>
      </w:pPr>
      <w:rPr>
        <w:rFonts w:hint="default"/>
        <w:lang w:val="en-US" w:eastAsia="en-US" w:bidi="ar-SA"/>
      </w:rPr>
    </w:lvl>
  </w:abstractNum>
  <w:num w:numId="1" w16cid:durableId="74352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dirty"/>
  <w:trackRevisions w:val="tru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3NjW2NDa3MDY1NzRW0lEKTi0uzszPAykwrAUAodhM7SwAAAA="/>
  </w:docVars>
  <w:rsids>
    <w:rsidRoot w:val="007A2556"/>
    <w:rsid w:val="0002267E"/>
    <w:rsid w:val="00073BDD"/>
    <w:rsid w:val="00085B76"/>
    <w:rsid w:val="0009243B"/>
    <w:rsid w:val="00110BB1"/>
    <w:rsid w:val="001148FA"/>
    <w:rsid w:val="0017515A"/>
    <w:rsid w:val="002309B1"/>
    <w:rsid w:val="002664DC"/>
    <w:rsid w:val="003A7615"/>
    <w:rsid w:val="003C6D3D"/>
    <w:rsid w:val="004E34A6"/>
    <w:rsid w:val="004F3F16"/>
    <w:rsid w:val="005A4C17"/>
    <w:rsid w:val="005F0DD9"/>
    <w:rsid w:val="006717B1"/>
    <w:rsid w:val="007279C0"/>
    <w:rsid w:val="00786FE2"/>
    <w:rsid w:val="00787936"/>
    <w:rsid w:val="007A2556"/>
    <w:rsid w:val="007A5D7C"/>
    <w:rsid w:val="007B65C6"/>
    <w:rsid w:val="007F3160"/>
    <w:rsid w:val="007F4C14"/>
    <w:rsid w:val="007F612D"/>
    <w:rsid w:val="00855125"/>
    <w:rsid w:val="00863263"/>
    <w:rsid w:val="008807D8"/>
    <w:rsid w:val="008C4D38"/>
    <w:rsid w:val="00907BFB"/>
    <w:rsid w:val="009C0497"/>
    <w:rsid w:val="009C6FDE"/>
    <w:rsid w:val="009D4342"/>
    <w:rsid w:val="00A67022"/>
    <w:rsid w:val="00A94CCA"/>
    <w:rsid w:val="00AA3ADD"/>
    <w:rsid w:val="00B122A4"/>
    <w:rsid w:val="00B2357F"/>
    <w:rsid w:val="00B52BF1"/>
    <w:rsid w:val="00C604EA"/>
    <w:rsid w:val="00C876C0"/>
    <w:rsid w:val="00CC6BAA"/>
    <w:rsid w:val="00CD6621"/>
    <w:rsid w:val="00CE4DEC"/>
    <w:rsid w:val="00D62E80"/>
    <w:rsid w:val="00DB4FA6"/>
    <w:rsid w:val="00DB5F43"/>
    <w:rsid w:val="00DF43C9"/>
    <w:rsid w:val="00E45C37"/>
    <w:rsid w:val="00ED4C32"/>
    <w:rsid w:val="00EF6EAD"/>
    <w:rsid w:val="00F467FD"/>
    <w:rsid w:val="00F5400B"/>
    <w:rsid w:val="00F878BA"/>
    <w:rsid w:val="00FB2CB9"/>
    <w:rsid w:val="00FD76A5"/>
    <w:rsid w:val="1E2C8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2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7"/>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8" w:right="111" w:hanging="704"/>
    </w:pPr>
  </w:style>
  <w:style w:type="paragraph" w:styleId="TableParagraph" w:customStyle="1">
    <w:name w:val="Table Paragraph"/>
    <w:basedOn w:val="Normal"/>
    <w:uiPriority w:val="1"/>
    <w:qFormat/>
  </w:style>
  <w:style w:type="paragraph" w:styleId="Revision">
    <w:name w:val="Revision"/>
    <w:hidden/>
    <w:uiPriority w:val="99"/>
    <w:semiHidden/>
    <w:rsid w:val="00F878BA"/>
    <w:pPr>
      <w:widowControl/>
      <w:autoSpaceDE/>
      <w:autoSpaceDN/>
    </w:pPr>
    <w:rPr>
      <w:rFonts w:ascii="Times New Roman" w:hAnsi="Times New Roman" w:eastAsia="Times New Roman" w:cs="Times New Roman"/>
    </w:rPr>
  </w:style>
  <w:style w:type="character" w:styleId="PlaceholderText">
    <w:name w:val="Placeholder Text"/>
    <w:basedOn w:val="DefaultParagraphFont"/>
    <w:uiPriority w:val="99"/>
    <w:semiHidden/>
    <w:rsid w:val="00786FE2"/>
    <w:rPr>
      <w:color w:val="808080"/>
    </w:rPr>
  </w:style>
  <w:style w:type="character" w:styleId="CommentReference">
    <w:name w:val="annotation reference"/>
    <w:basedOn w:val="DefaultParagraphFont"/>
    <w:uiPriority w:val="99"/>
    <w:semiHidden/>
    <w:unhideWhenUsed/>
    <w:rsid w:val="00CC6BAA"/>
    <w:rPr>
      <w:sz w:val="16"/>
      <w:szCs w:val="16"/>
    </w:rPr>
  </w:style>
  <w:style w:type="paragraph" w:styleId="CommentText">
    <w:name w:val="annotation text"/>
    <w:basedOn w:val="Normal"/>
    <w:link w:val="CommentTextChar"/>
    <w:uiPriority w:val="99"/>
    <w:unhideWhenUsed/>
    <w:rsid w:val="00CC6BAA"/>
    <w:rPr>
      <w:sz w:val="20"/>
      <w:szCs w:val="20"/>
    </w:rPr>
  </w:style>
  <w:style w:type="character" w:styleId="CommentTextChar" w:customStyle="1">
    <w:name w:val="Comment Text Char"/>
    <w:basedOn w:val="DefaultParagraphFont"/>
    <w:link w:val="CommentText"/>
    <w:uiPriority w:val="99"/>
    <w:rsid w:val="00CC6BAA"/>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6BAA"/>
    <w:rPr>
      <w:b/>
      <w:bCs/>
    </w:rPr>
  </w:style>
  <w:style w:type="character" w:styleId="CommentSubjectChar" w:customStyle="1">
    <w:name w:val="Comment Subject Char"/>
    <w:basedOn w:val="CommentTextChar"/>
    <w:link w:val="CommentSubject"/>
    <w:uiPriority w:val="99"/>
    <w:semiHidden/>
    <w:rsid w:val="00CC6BAA"/>
    <w:rPr>
      <w:rFonts w:ascii="Times New Roman" w:hAnsi="Times New Roman" w:eastAsia="Times New Roman" w:cs="Times New Roman"/>
      <w:b/>
      <w:bCs/>
      <w:sz w:val="20"/>
      <w:szCs w:val="20"/>
    </w:rPr>
  </w:style>
  <w:style w:type="paragraph" w:styleId="Header">
    <w:name w:val="header"/>
    <w:basedOn w:val="Normal"/>
    <w:link w:val="HeaderChar"/>
    <w:uiPriority w:val="99"/>
    <w:unhideWhenUsed/>
    <w:rsid w:val="00110BB1"/>
    <w:pPr>
      <w:tabs>
        <w:tab w:val="center" w:pos="4513"/>
        <w:tab w:val="right" w:pos="9026"/>
      </w:tabs>
    </w:pPr>
  </w:style>
  <w:style w:type="character" w:styleId="HeaderChar" w:customStyle="1">
    <w:name w:val="Header Char"/>
    <w:basedOn w:val="DefaultParagraphFont"/>
    <w:link w:val="Header"/>
    <w:uiPriority w:val="99"/>
    <w:rsid w:val="00110BB1"/>
    <w:rPr>
      <w:rFonts w:ascii="Times New Roman" w:hAnsi="Times New Roman" w:eastAsia="Times New Roman" w:cs="Times New Roman"/>
    </w:rPr>
  </w:style>
  <w:style w:type="paragraph" w:styleId="Footer">
    <w:name w:val="footer"/>
    <w:basedOn w:val="Normal"/>
    <w:link w:val="FooterChar"/>
    <w:uiPriority w:val="99"/>
    <w:unhideWhenUsed/>
    <w:rsid w:val="00110BB1"/>
    <w:pPr>
      <w:tabs>
        <w:tab w:val="center" w:pos="4513"/>
        <w:tab w:val="right" w:pos="9026"/>
      </w:tabs>
    </w:pPr>
  </w:style>
  <w:style w:type="character" w:styleId="FooterChar" w:customStyle="1">
    <w:name w:val="Footer Char"/>
    <w:basedOn w:val="DefaultParagraphFont"/>
    <w:link w:val="Footer"/>
    <w:uiPriority w:val="99"/>
    <w:rsid w:val="00110BB1"/>
    <w:rPr>
      <w:rFonts w:ascii="Times New Roman" w:hAnsi="Times New Roman" w:eastAsia="Times New Roman" w:cs="Times New Roman"/>
    </w:rPr>
  </w:style>
  <w:style w:type="paragraph" w:styleId="BalloonText">
    <w:name w:val="Balloon Text"/>
    <w:basedOn w:val="Normal"/>
    <w:link w:val="BalloonTextChar"/>
    <w:uiPriority w:val="99"/>
    <w:semiHidden/>
    <w:unhideWhenUsed/>
    <w:rsid w:val="0078793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87936"/>
    <w:rPr>
      <w:rFonts w:ascii="Segoe UI" w:hAnsi="Segoe UI" w:eastAsia="Times New Roman"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5F344E-A613-4205-B638-95C4D583D0AD}">
  <we:reference id="f44f321c-3eb3-4d36-b1d5-d8b1f5a5ec9c" version="1.0.0.0" store="\\TABLET-7N4VP4IS\Users\Kieran Hughes\OneDrive - Robin AI Limited\Documents\Review Add-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b17f252-f6d0-4669-b557-17781bc90bd5">
      <Terms xmlns="http://schemas.microsoft.com/office/infopath/2007/PartnerControls"/>
    </lcf76f155ced4ddcb4097134ff3c332f>
    <TaxCatchAll xmlns="c7af1273-b5b8-44a5-9e07-a8bceac704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35186C985F3D4BBBD0C70850A2AD86" ma:contentTypeVersion="17" ma:contentTypeDescription="Create a new document." ma:contentTypeScope="" ma:versionID="58c33aefc1d46f406c30631a3c23ef37">
  <xsd:schema xmlns:xsd="http://www.w3.org/2001/XMLSchema" xmlns:xs="http://www.w3.org/2001/XMLSchema" xmlns:p="http://schemas.microsoft.com/office/2006/metadata/properties" xmlns:ns2="3b17f252-f6d0-4669-b557-17781bc90bd5" xmlns:ns3="c7af1273-b5b8-44a5-9e07-a8bceac7046b" targetNamespace="http://schemas.microsoft.com/office/2006/metadata/properties" ma:root="true" ma:fieldsID="1ce53a32613719b06b047ea3c7519fa8" ns2:_="" ns3:_="">
    <xsd:import namespace="3b17f252-f6d0-4669-b557-17781bc90bd5"/>
    <xsd:import namespace="c7af1273-b5b8-44a5-9e07-a8bceac704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7f252-f6d0-4669-b557-17781bc90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2dd458-7308-4bcd-84e5-5a32323ab0e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af1273-b5b8-44a5-9e07-a8bceac704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d071148-607d-4b0a-be72-61bd26017c9a}" ma:internalName="TaxCatchAll" ma:showField="CatchAllData" ma:web="c7af1273-b5b8-44a5-9e07-a8bceac704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1DF94-09CC-4C5B-885D-F3BA6FA2E89D}">
  <ds:schemaRefs>
    <ds:schemaRef ds:uri="http://schemas.microsoft.com/office/2006/metadata/properties"/>
    <ds:schemaRef ds:uri="http://schemas.microsoft.com/office/infopath/2007/PartnerControls"/>
    <ds:schemaRef ds:uri="3b17f252-f6d0-4669-b557-17781bc90bd5"/>
    <ds:schemaRef ds:uri="c7af1273-b5b8-44a5-9e07-a8bceac7046b"/>
  </ds:schemaRefs>
</ds:datastoreItem>
</file>

<file path=customXml/itemProps2.xml><?xml version="1.0" encoding="utf-8"?>
<ds:datastoreItem xmlns:ds="http://schemas.openxmlformats.org/officeDocument/2006/customXml" ds:itemID="{FEF33AFD-943B-4EFB-8E9B-B73BC5FAF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7f252-f6d0-4669-b557-17781bc90bd5"/>
    <ds:schemaRef ds:uri="c7af1273-b5b8-44a5-9e07-a8bceac70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9D8DE8-045F-4415-92CA-8C67EA0E846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Podgore, Maxim</lastModifiedBy>
  <revision>2</revision>
  <dcterms:created xsi:type="dcterms:W3CDTF">2024-07-10T17:25:00.0000000Z</dcterms:created>
  <dcterms:modified xsi:type="dcterms:W3CDTF">2024-07-18T17:24:44.9304570Z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0x0101007135186C985F3D4BBBD0C70850A2AD86</vt:lpwstr>
  </property>
</Properties>
</file>